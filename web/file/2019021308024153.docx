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DA6" w:rsidRPr="003542C4" w:rsidRDefault="00917DA6">
      <w:pPr>
        <w:rPr>
          <w:rFonts w:cstheme="minorHAnsi"/>
        </w:rPr>
      </w:pPr>
    </w:p>
    <w:p w:rsidR="002E4782" w:rsidRPr="003542C4" w:rsidRDefault="000A4C62" w:rsidP="000A4C62">
      <w:pPr>
        <w:jc w:val="center"/>
        <w:rPr>
          <w:rFonts w:cstheme="minorHAnsi"/>
          <w:b/>
        </w:rPr>
      </w:pPr>
      <w:r w:rsidRPr="003542C4">
        <w:rPr>
          <w:rFonts w:cstheme="minorHAnsi"/>
          <w:b/>
        </w:rPr>
        <w:t>DCAL External &amp; Internal Communications Flow Chart</w:t>
      </w:r>
    </w:p>
    <w:p w:rsidR="00914321" w:rsidRPr="003542C4" w:rsidRDefault="00B02B72">
      <w:pPr>
        <w:rPr>
          <w:rFonts w:cstheme="minorHAnsi"/>
        </w:rPr>
      </w:pPr>
      <w:r w:rsidRPr="003542C4">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3114040</wp:posOffset>
                </wp:positionH>
                <wp:positionV relativeFrom="paragraph">
                  <wp:posOffset>278765</wp:posOffset>
                </wp:positionV>
                <wp:extent cx="2143125" cy="669925"/>
                <wp:effectExtent l="0" t="0" r="28575" b="15875"/>
                <wp:wrapNone/>
                <wp:docPr id="1" name="Text Box 1"/>
                <wp:cNvGraphicFramePr/>
                <a:graphic xmlns:a="http://schemas.openxmlformats.org/drawingml/2006/main">
                  <a:graphicData uri="http://schemas.microsoft.com/office/word/2010/wordprocessingShape">
                    <wps:wsp>
                      <wps:cNvSpPr txBox="1"/>
                      <wps:spPr>
                        <a:xfrm>
                          <a:off x="0" y="0"/>
                          <a:ext cx="2143125" cy="669925"/>
                        </a:xfrm>
                        <a:prstGeom prst="rect">
                          <a:avLst/>
                        </a:prstGeom>
                        <a:solidFill>
                          <a:schemeClr val="lt1"/>
                        </a:solidFill>
                        <a:ln w="6350">
                          <a:solidFill>
                            <a:prstClr val="black"/>
                          </a:solidFill>
                        </a:ln>
                      </wps:spPr>
                      <wps:txbx>
                        <w:txbxContent>
                          <w:p w:rsidR="00FD6864" w:rsidRPr="00914321" w:rsidRDefault="00FD6864" w:rsidP="00914321">
                            <w:pPr>
                              <w:jc w:val="center"/>
                              <w:rPr>
                                <w:b/>
                              </w:rPr>
                            </w:pPr>
                            <w:r>
                              <w:rPr>
                                <w:b/>
                              </w:rPr>
                              <w:t xml:space="preserve">Enquiries - </w:t>
                            </w:r>
                            <w:r w:rsidRPr="00914321">
                              <w:rPr>
                                <w:b/>
                              </w:rPr>
                              <w:t xml:space="preserve">Public, Licensing, </w:t>
                            </w:r>
                            <w:r>
                              <w:rPr>
                                <w:b/>
                              </w:rPr>
                              <w:t xml:space="preserve">ICAO </w:t>
                            </w:r>
                            <w:r w:rsidRPr="00914321">
                              <w:rPr>
                                <w:b/>
                              </w:rPr>
                              <w:t>State Letters, Ministe</w:t>
                            </w:r>
                            <w:r>
                              <w:rPr>
                                <w:b/>
                              </w:rPr>
                              <w:t>rial</w:t>
                            </w:r>
                            <w:r w:rsidRPr="00914321">
                              <w:rPr>
                                <w:b/>
                              </w:rPr>
                              <w:t xml:space="preserve">, Airline Operators, </w:t>
                            </w:r>
                            <w:r>
                              <w:rPr>
                                <w:b/>
                              </w:rPr>
                              <w:t xml:space="preserve">Personnel, </w:t>
                            </w:r>
                            <w:r w:rsidRPr="00914321">
                              <w:rPr>
                                <w:b/>
                              </w:rPr>
                              <w:t>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5.2pt;margin-top:21.95pt;width:168.75pt;height:5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" fillcolor="white [3201]" strokeweight=".5pt">
                <v:textbox>
                  <w:txbxContent>
                    <w:p w:rsidR="00FD6864" w:rsidRPr="00914321" w:rsidRDefault="00FD6864" w:rsidP="00914321">
                      <w:pPr>
                        <w:jc w:val="center"/>
                        <w:rPr>
                          <w:b/>
                        </w:rPr>
                      </w:pPr>
                      <w:r>
                        <w:rPr>
                          <w:b/>
                        </w:rPr>
                        <w:t xml:space="preserve">Enquiries - </w:t>
                      </w:r>
                      <w:r w:rsidRPr="00914321">
                        <w:rPr>
                          <w:b/>
                        </w:rPr>
                        <w:t xml:space="preserve">Public, Licensing, </w:t>
                      </w:r>
                      <w:r>
                        <w:rPr>
                          <w:b/>
                        </w:rPr>
                        <w:t xml:space="preserve">ICAO </w:t>
                      </w:r>
                      <w:r w:rsidRPr="00914321">
                        <w:rPr>
                          <w:b/>
                        </w:rPr>
                        <w:t>State Letters, Ministe</w:t>
                      </w:r>
                      <w:r>
                        <w:rPr>
                          <w:b/>
                        </w:rPr>
                        <w:t>rial</w:t>
                      </w:r>
                      <w:r w:rsidRPr="00914321">
                        <w:rPr>
                          <w:b/>
                        </w:rPr>
                        <w:t xml:space="preserve">, Airline Operators, </w:t>
                      </w:r>
                      <w:r>
                        <w:rPr>
                          <w:b/>
                        </w:rPr>
                        <w:t xml:space="preserve">Personnel, </w:t>
                      </w:r>
                      <w:r w:rsidRPr="00914321">
                        <w:rPr>
                          <w:b/>
                        </w:rPr>
                        <w:t>etc.</w:t>
                      </w:r>
                    </w:p>
                  </w:txbxContent>
                </v:textbox>
              </v:shape>
            </w:pict>
          </mc:Fallback>
        </mc:AlternateContent>
      </w:r>
      <w:r w:rsidRPr="003542C4">
        <w:rPr>
          <w:rFonts w:cstheme="minorHAnsi"/>
          <w:noProof/>
        </w:rPr>
        <mc:AlternateContent>
          <mc:Choice Requires="wps">
            <w:drawing>
              <wp:anchor distT="0" distB="0" distL="114300" distR="114300" simplePos="0" relativeHeight="251745280" behindDoc="0" locked="0" layoutInCell="1" allowOverlap="1">
                <wp:simplePos x="0" y="0"/>
                <wp:positionH relativeFrom="column">
                  <wp:posOffset>5403215</wp:posOffset>
                </wp:positionH>
                <wp:positionV relativeFrom="paragraph">
                  <wp:posOffset>488315</wp:posOffset>
                </wp:positionV>
                <wp:extent cx="190500" cy="0"/>
                <wp:effectExtent l="0" t="76200" r="19050" b="95250"/>
                <wp:wrapNone/>
                <wp:docPr id="13" name="Straight Connector 13"/>
                <wp:cNvGraphicFramePr/>
                <a:graphic xmlns:a="http://schemas.openxmlformats.org/drawingml/2006/main">
                  <a:graphicData uri="http://schemas.microsoft.com/office/word/2010/wordprocessingShape">
                    <wps:wsp>
                      <wps:cNvCnPr/>
                      <wps:spPr>
                        <a:xfrm>
                          <a:off x="0" y="0"/>
                          <a:ext cx="190500"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42444" id="Straight Connector 13"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425.45pt,38.45pt" to="440.4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" strokecolor="#4472c4 [3204]" strokeweight=".5pt">
                <v:stroke endarrow="block" joinstyle="miter"/>
              </v:line>
            </w:pict>
          </mc:Fallback>
        </mc:AlternateContent>
      </w:r>
      <w:r w:rsidRPr="003542C4">
        <w:rPr>
          <w:rFonts w:cstheme="minorHAnsi"/>
          <w:noProof/>
        </w:rPr>
        <mc:AlternateContent>
          <mc:Choice Requires="wps">
            <w:drawing>
              <wp:anchor distT="0" distB="0" distL="114300" distR="114300" simplePos="0" relativeHeight="251744256" behindDoc="0" locked="0" layoutInCell="1" allowOverlap="1">
                <wp:simplePos x="0" y="0"/>
                <wp:positionH relativeFrom="column">
                  <wp:posOffset>5403215</wp:posOffset>
                </wp:positionH>
                <wp:positionV relativeFrom="paragraph">
                  <wp:posOffset>488314</wp:posOffset>
                </wp:positionV>
                <wp:extent cx="0" cy="1076325"/>
                <wp:effectExtent l="0" t="0" r="38100" b="28575"/>
                <wp:wrapNone/>
                <wp:docPr id="11" name="Straight Connector 11"/>
                <wp:cNvGraphicFramePr/>
                <a:graphic xmlns:a="http://schemas.openxmlformats.org/drawingml/2006/main">
                  <a:graphicData uri="http://schemas.microsoft.com/office/word/2010/wordprocessingShape">
                    <wps:wsp>
                      <wps:cNvCnPr/>
                      <wps:spPr>
                        <a:xfrm>
                          <a:off x="0" y="0"/>
                          <a:ext cx="0" cy="1076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562305" id="Straight Connector 11"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425.45pt,38.45pt" to="425.45pt,1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" strokecolor="#4472c4 [3204]" strokeweight=".5pt">
                <v:stroke joinstyle="miter"/>
              </v:line>
            </w:pict>
          </mc:Fallback>
        </mc:AlternateContent>
      </w:r>
      <w:r w:rsidR="00E55E19" w:rsidRPr="003542C4">
        <w:rPr>
          <w:rFonts w:cstheme="minorHAnsi"/>
          <w:noProof/>
        </w:rPr>
        <mc:AlternateContent>
          <mc:Choice Requires="wps">
            <w:drawing>
              <wp:anchor distT="0" distB="0" distL="114300" distR="114300" simplePos="0" relativeHeight="251737088" behindDoc="0" locked="0" layoutInCell="1" allowOverlap="1" wp14:anchorId="3638CCA0" wp14:editId="3C0EEB78">
                <wp:simplePos x="0" y="0"/>
                <wp:positionH relativeFrom="column">
                  <wp:posOffset>5593715</wp:posOffset>
                </wp:positionH>
                <wp:positionV relativeFrom="paragraph">
                  <wp:posOffset>402590</wp:posOffset>
                </wp:positionV>
                <wp:extent cx="857250" cy="2095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857250" cy="209550"/>
                        </a:xfrm>
                        <a:prstGeom prst="rect">
                          <a:avLst/>
                        </a:prstGeom>
                        <a:solidFill>
                          <a:sysClr val="window" lastClr="FFFFFF"/>
                        </a:solidFill>
                        <a:ln w="6350">
                          <a:solidFill>
                            <a:prstClr val="black"/>
                          </a:solidFill>
                        </a:ln>
                      </wps:spPr>
                      <wps:txbx>
                        <w:txbxContent>
                          <w:p w:rsidR="00FD6864" w:rsidRPr="00D23C1B" w:rsidRDefault="00FD6864" w:rsidP="002030CB">
                            <w:pPr>
                              <w:jc w:val="center"/>
                              <w:rPr>
                                <w:b/>
                                <w:sz w:val="16"/>
                                <w:szCs w:val="16"/>
                              </w:rPr>
                            </w:pPr>
                            <w:r>
                              <w:rPr>
                                <w:b/>
                                <w:sz w:val="16"/>
                                <w:szCs w:val="16"/>
                              </w:rPr>
                              <w:t>LEGAL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8CCA0" id="Text Box 4" o:spid="_x0000_s1027" type="#_x0000_t202" style="position:absolute;margin-left:440.45pt;margin-top:31.7pt;width:67.5pt;height:1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" fillcolor="window" strokeweight=".5pt">
                <v:textbox>
                  <w:txbxContent>
                    <w:p w:rsidR="00FD6864" w:rsidRPr="00D23C1B" w:rsidRDefault="00FD6864" w:rsidP="002030CB">
                      <w:pPr>
                        <w:jc w:val="center"/>
                        <w:rPr>
                          <w:b/>
                          <w:sz w:val="16"/>
                          <w:szCs w:val="16"/>
                        </w:rPr>
                      </w:pPr>
                      <w:r>
                        <w:rPr>
                          <w:b/>
                          <w:sz w:val="16"/>
                          <w:szCs w:val="16"/>
                        </w:rPr>
                        <w:t>LEGAL SECTION</w:t>
                      </w:r>
                    </w:p>
                  </w:txbxContent>
                </v:textbox>
              </v:shape>
            </w:pict>
          </mc:Fallback>
        </mc:AlternateContent>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r w:rsidR="00914321" w:rsidRPr="003542C4">
        <w:rPr>
          <w:rFonts w:cstheme="minorHAnsi"/>
        </w:rPr>
        <w:tab/>
      </w:r>
    </w:p>
    <w:p w:rsidR="00914321" w:rsidRPr="003542C4" w:rsidRDefault="00B02B72">
      <w:pPr>
        <w:rPr>
          <w:rFonts w:cstheme="minorHAnsi"/>
        </w:rPr>
      </w:pPr>
      <w:r w:rsidRPr="003542C4">
        <w:rPr>
          <w:rFonts w:cstheme="minorHAnsi"/>
          <w:noProof/>
        </w:rPr>
        <mc:AlternateContent>
          <mc:Choice Requires="wps">
            <w:drawing>
              <wp:anchor distT="0" distB="0" distL="114300" distR="114300" simplePos="0" relativeHeight="251746304" behindDoc="0" locked="0" layoutInCell="1" allowOverlap="1">
                <wp:simplePos x="0" y="0"/>
                <wp:positionH relativeFrom="column">
                  <wp:posOffset>5403215</wp:posOffset>
                </wp:positionH>
                <wp:positionV relativeFrom="paragraph">
                  <wp:posOffset>234315</wp:posOffset>
                </wp:positionV>
                <wp:extent cx="180975" cy="0"/>
                <wp:effectExtent l="0" t="76200" r="9525" b="95250"/>
                <wp:wrapNone/>
                <wp:docPr id="14" name="Straight Connector 14"/>
                <wp:cNvGraphicFramePr/>
                <a:graphic xmlns:a="http://schemas.openxmlformats.org/drawingml/2006/main">
                  <a:graphicData uri="http://schemas.microsoft.com/office/word/2010/wordprocessingShape">
                    <wps:wsp>
                      <wps:cNvCnPr/>
                      <wps:spPr>
                        <a:xfrm>
                          <a:off x="0" y="0"/>
                          <a:ext cx="180975"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4CDD37" id="Straight Connector 14"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425.45pt,18.45pt" to="439.7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" strokecolor="#4472c4 [3204]" strokeweight=".5pt">
                <v:stroke endarrow="block" joinstyle="miter"/>
              </v:line>
            </w:pict>
          </mc:Fallback>
        </mc:AlternateContent>
      </w:r>
      <w:r w:rsidR="002030CB" w:rsidRPr="003542C4">
        <w:rPr>
          <w:rFonts w:cstheme="minorHAnsi"/>
          <w:noProof/>
        </w:rPr>
        <mc:AlternateContent>
          <mc:Choice Requires="wps">
            <w:drawing>
              <wp:anchor distT="0" distB="0" distL="114300" distR="114300" simplePos="0" relativeHeight="251739136" behindDoc="0" locked="0" layoutInCell="1" allowOverlap="1" wp14:anchorId="434BC920" wp14:editId="4D6FB0E8">
                <wp:simplePos x="0" y="0"/>
                <wp:positionH relativeFrom="column">
                  <wp:posOffset>5593715</wp:posOffset>
                </wp:positionH>
                <wp:positionV relativeFrom="paragraph">
                  <wp:posOffset>110490</wp:posOffset>
                </wp:positionV>
                <wp:extent cx="1200150" cy="2190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200150" cy="219075"/>
                        </a:xfrm>
                        <a:prstGeom prst="rect">
                          <a:avLst/>
                        </a:prstGeom>
                        <a:solidFill>
                          <a:sysClr val="window" lastClr="FFFFFF"/>
                        </a:solidFill>
                        <a:ln w="6350">
                          <a:solidFill>
                            <a:prstClr val="black"/>
                          </a:solidFill>
                        </a:ln>
                      </wps:spPr>
                      <wps:txbx>
                        <w:txbxContent>
                          <w:p w:rsidR="00FD6864" w:rsidRPr="00D23C1B" w:rsidRDefault="00FD6864" w:rsidP="002030CB">
                            <w:pPr>
                              <w:jc w:val="center"/>
                              <w:rPr>
                                <w:b/>
                                <w:sz w:val="16"/>
                                <w:szCs w:val="16"/>
                              </w:rPr>
                            </w:pPr>
                            <w:r>
                              <w:rPr>
                                <w:b/>
                                <w:sz w:val="16"/>
                                <w:szCs w:val="16"/>
                              </w:rPr>
                              <w:t>INT’L AFFAIRS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BC920" id="Text Box 5" o:spid="_x0000_s1028" type="#_x0000_t202" style="position:absolute;margin-left:440.45pt;margin-top:8.7pt;width:94.5pt;height:17.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" fillcolor="window" strokeweight=".5pt">
                <v:textbox>
                  <w:txbxContent>
                    <w:p w:rsidR="00FD6864" w:rsidRPr="00D23C1B" w:rsidRDefault="00FD6864" w:rsidP="002030CB">
                      <w:pPr>
                        <w:jc w:val="center"/>
                        <w:rPr>
                          <w:b/>
                          <w:sz w:val="16"/>
                          <w:szCs w:val="16"/>
                        </w:rPr>
                      </w:pPr>
                      <w:r>
                        <w:rPr>
                          <w:b/>
                          <w:sz w:val="16"/>
                          <w:szCs w:val="16"/>
                        </w:rPr>
                        <w:t>INT’L AFFAIRS SECTION</w:t>
                      </w:r>
                    </w:p>
                  </w:txbxContent>
                </v:textbox>
              </v:shape>
            </w:pict>
          </mc:Fallback>
        </mc:AlternateContent>
      </w:r>
    </w:p>
    <w:p w:rsidR="00914321" w:rsidRPr="003542C4" w:rsidRDefault="00BC0AAA">
      <w:pPr>
        <w:rPr>
          <w:rFonts w:cstheme="minorHAnsi"/>
        </w:rPr>
      </w:pPr>
      <w:r w:rsidRPr="003542C4">
        <w:rPr>
          <w:rFonts w:cstheme="minorHAnsi"/>
          <w:noProof/>
        </w:rPr>
        <mc:AlternateContent>
          <mc:Choice Requires="wps">
            <w:drawing>
              <wp:anchor distT="0" distB="0" distL="114300" distR="114300" simplePos="0" relativeHeight="251726848" behindDoc="0" locked="0" layoutInCell="1" allowOverlap="1">
                <wp:simplePos x="0" y="0"/>
                <wp:positionH relativeFrom="column">
                  <wp:posOffset>4184015</wp:posOffset>
                </wp:positionH>
                <wp:positionV relativeFrom="paragraph">
                  <wp:posOffset>8889</wp:posOffset>
                </wp:positionV>
                <wp:extent cx="0" cy="269875"/>
                <wp:effectExtent l="76200" t="38100" r="57150" b="53975"/>
                <wp:wrapNone/>
                <wp:docPr id="52" name="Straight Connector 52"/>
                <wp:cNvGraphicFramePr/>
                <a:graphic xmlns:a="http://schemas.openxmlformats.org/drawingml/2006/main">
                  <a:graphicData uri="http://schemas.microsoft.com/office/word/2010/wordprocessingShape">
                    <wps:wsp>
                      <wps:cNvCnPr/>
                      <wps:spPr>
                        <a:xfrm>
                          <a:off x="0" y="0"/>
                          <a:ext cx="0" cy="269875"/>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A13D1B6" id="Straight Connector 52" o:spid="_x0000_s1026" style="position:absolute;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9.45pt,.7pt" to="329.4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" strokecolor="#4472c4 [3204]" strokeweight=".5pt">
                <v:stroke startarrow="block" endarrow="block" joinstyle="miter"/>
              </v:line>
            </w:pict>
          </mc:Fallback>
        </mc:AlternateContent>
      </w:r>
      <w:r w:rsidRPr="003542C4">
        <w:rPr>
          <w:rFonts w:cstheme="minorHAnsi"/>
          <w:noProof/>
        </w:rPr>
        <mc:AlternateContent>
          <mc:Choice Requires="wps">
            <w:drawing>
              <wp:anchor distT="0" distB="0" distL="114300" distR="114300" simplePos="0" relativeHeight="251741184" behindDoc="0" locked="0" layoutInCell="1" allowOverlap="1" wp14:anchorId="096115C3" wp14:editId="6C8C9E52">
                <wp:simplePos x="0" y="0"/>
                <wp:positionH relativeFrom="column">
                  <wp:posOffset>5593715</wp:posOffset>
                </wp:positionH>
                <wp:positionV relativeFrom="paragraph">
                  <wp:posOffset>186690</wp:posOffset>
                </wp:positionV>
                <wp:extent cx="1428750" cy="2190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428750" cy="219075"/>
                        </a:xfrm>
                        <a:prstGeom prst="rect">
                          <a:avLst/>
                        </a:prstGeom>
                        <a:solidFill>
                          <a:sysClr val="window" lastClr="FFFFFF"/>
                        </a:solidFill>
                        <a:ln w="6350">
                          <a:solidFill>
                            <a:prstClr val="black"/>
                          </a:solidFill>
                        </a:ln>
                      </wps:spPr>
                      <wps:txbx>
                        <w:txbxContent>
                          <w:p w:rsidR="00FD6864" w:rsidRPr="00D23C1B" w:rsidRDefault="00FD6864" w:rsidP="002030CB">
                            <w:pPr>
                              <w:jc w:val="center"/>
                              <w:rPr>
                                <w:b/>
                                <w:sz w:val="16"/>
                                <w:szCs w:val="16"/>
                              </w:rPr>
                            </w:pPr>
                            <w:r>
                              <w:rPr>
                                <w:b/>
                                <w:sz w:val="16"/>
                                <w:szCs w:val="16"/>
                              </w:rPr>
                              <w:t>ADMINISTRATION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115C3" id="Text Box 7" o:spid="_x0000_s1029" type="#_x0000_t202" style="position:absolute;margin-left:440.45pt;margin-top:14.7pt;width:112.5pt;height:17.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" fillcolor="window" strokeweight=".5pt">
                <v:textbox>
                  <w:txbxContent>
                    <w:p w:rsidR="00FD6864" w:rsidRPr="00D23C1B" w:rsidRDefault="00FD6864" w:rsidP="002030CB">
                      <w:pPr>
                        <w:jc w:val="center"/>
                        <w:rPr>
                          <w:b/>
                          <w:sz w:val="16"/>
                          <w:szCs w:val="16"/>
                        </w:rPr>
                      </w:pPr>
                      <w:r>
                        <w:rPr>
                          <w:b/>
                          <w:sz w:val="16"/>
                          <w:szCs w:val="16"/>
                        </w:rPr>
                        <w:t>ADMINISTRATION SECTION</w:t>
                      </w:r>
                    </w:p>
                  </w:txbxContent>
                </v:textbox>
              </v:shape>
            </w:pict>
          </mc:Fallback>
        </mc:AlternateContent>
      </w:r>
      <w:r w:rsidR="00D60A23" w:rsidRPr="003542C4">
        <w:rPr>
          <w:rFonts w:cstheme="minorHAnsi"/>
          <w:noProof/>
        </w:rPr>
        <mc:AlternateContent>
          <mc:Choice Requires="wps">
            <w:drawing>
              <wp:anchor distT="0" distB="0" distL="114300" distR="114300" simplePos="0" relativeHeight="251713536" behindDoc="0" locked="0" layoutInCell="1" allowOverlap="1" wp14:anchorId="440A7C13" wp14:editId="6146CF86">
                <wp:simplePos x="0" y="0"/>
                <wp:positionH relativeFrom="column">
                  <wp:posOffset>1059815</wp:posOffset>
                </wp:positionH>
                <wp:positionV relativeFrom="paragraph">
                  <wp:posOffset>281940</wp:posOffset>
                </wp:positionV>
                <wp:extent cx="1562100" cy="4572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1562100" cy="457200"/>
                        </a:xfrm>
                        <a:prstGeom prst="rect">
                          <a:avLst/>
                        </a:prstGeom>
                        <a:solidFill>
                          <a:sysClr val="window" lastClr="FFFFFF"/>
                        </a:solidFill>
                        <a:ln w="6350">
                          <a:solidFill>
                            <a:prstClr val="black"/>
                          </a:solidFill>
                        </a:ln>
                      </wps:spPr>
                      <wps:txbx>
                        <w:txbxContent>
                          <w:p w:rsidR="00FD6864" w:rsidRDefault="00FD6864" w:rsidP="00EE7137">
                            <w:pPr>
                              <w:jc w:val="center"/>
                              <w:rPr>
                                <w:b/>
                              </w:rPr>
                            </w:pPr>
                            <w:r>
                              <w:rPr>
                                <w:b/>
                              </w:rPr>
                              <w:t>DIRECTOR GENERAL CIVIL AVIATION (DGCA)</w:t>
                            </w:r>
                          </w:p>
                          <w:p w:rsidR="00FD6864" w:rsidRPr="00914321" w:rsidRDefault="00FD6864" w:rsidP="00EE7137">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A7C13" id="Text Box 37" o:spid="_x0000_s1030" type="#_x0000_t202" style="position:absolute;margin-left:83.45pt;margin-top:22.2pt;width:123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" fillcolor="window" strokeweight=".5pt">
                <v:textbox>
                  <w:txbxContent>
                    <w:p w:rsidR="00FD6864" w:rsidRDefault="00FD6864" w:rsidP="00EE7137">
                      <w:pPr>
                        <w:jc w:val="center"/>
                        <w:rPr>
                          <w:b/>
                        </w:rPr>
                      </w:pPr>
                      <w:r>
                        <w:rPr>
                          <w:b/>
                        </w:rPr>
                        <w:t>DIRECTOR GENERAL CIVIL AVIATION (DGCA)</w:t>
                      </w:r>
                    </w:p>
                    <w:p w:rsidR="00FD6864" w:rsidRPr="00914321" w:rsidRDefault="00FD6864" w:rsidP="00EE7137">
                      <w:pPr>
                        <w:jc w:val="center"/>
                        <w:rPr>
                          <w:b/>
                        </w:rPr>
                      </w:pPr>
                    </w:p>
                  </w:txbxContent>
                </v:textbox>
              </v:shape>
            </w:pict>
          </mc:Fallback>
        </mc:AlternateContent>
      </w:r>
      <w:r w:rsidR="00D60A23" w:rsidRPr="003542C4">
        <w:rPr>
          <w:rFonts w:cstheme="minorHAnsi"/>
          <w:noProof/>
        </w:rPr>
        <mc:AlternateContent>
          <mc:Choice Requires="wps">
            <w:drawing>
              <wp:anchor distT="0" distB="0" distL="114300" distR="114300" simplePos="0" relativeHeight="251692032" behindDoc="0" locked="0" layoutInCell="1" allowOverlap="1" wp14:anchorId="3D7BDF1E" wp14:editId="542B5DFC">
                <wp:simplePos x="0" y="0"/>
                <wp:positionH relativeFrom="column">
                  <wp:posOffset>3333750</wp:posOffset>
                </wp:positionH>
                <wp:positionV relativeFrom="paragraph">
                  <wp:posOffset>281940</wp:posOffset>
                </wp:positionV>
                <wp:extent cx="1714500" cy="4572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714500" cy="457200"/>
                        </a:xfrm>
                        <a:prstGeom prst="rect">
                          <a:avLst/>
                        </a:prstGeom>
                        <a:solidFill>
                          <a:sysClr val="window" lastClr="FFFFFF"/>
                        </a:solidFill>
                        <a:ln w="6350">
                          <a:solidFill>
                            <a:prstClr val="black"/>
                          </a:solidFill>
                        </a:ln>
                      </wps:spPr>
                      <wps:txbx>
                        <w:txbxContent>
                          <w:p w:rsidR="00FD6864" w:rsidRDefault="00FD6864" w:rsidP="00914321">
                            <w:pPr>
                              <w:jc w:val="center"/>
                              <w:rPr>
                                <w:b/>
                              </w:rPr>
                            </w:pPr>
                            <w:r>
                              <w:rPr>
                                <w:b/>
                              </w:rPr>
                              <w:t>ADMINISTRATION &amp; PLANNING DIVISION</w:t>
                            </w:r>
                          </w:p>
                          <w:p w:rsidR="00FD6864" w:rsidRPr="00914321" w:rsidRDefault="00FD6864" w:rsidP="00914321">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BDF1E" id="Text Box 17" o:spid="_x0000_s1031" type="#_x0000_t202" style="position:absolute;margin-left:262.5pt;margin-top:22.2pt;width:13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" fillcolor="window" strokeweight=".5pt">
                <v:textbox>
                  <w:txbxContent>
                    <w:p w:rsidR="00FD6864" w:rsidRDefault="00FD6864" w:rsidP="00914321">
                      <w:pPr>
                        <w:jc w:val="center"/>
                        <w:rPr>
                          <w:b/>
                        </w:rPr>
                      </w:pPr>
                      <w:r>
                        <w:rPr>
                          <w:b/>
                        </w:rPr>
                        <w:t>ADMINISTRATION &amp; PLANNING DIVISION</w:t>
                      </w:r>
                    </w:p>
                    <w:p w:rsidR="00FD6864" w:rsidRPr="00914321" w:rsidRDefault="00FD6864" w:rsidP="00914321">
                      <w:pPr>
                        <w:jc w:val="center"/>
                        <w:rPr>
                          <w:b/>
                        </w:rPr>
                      </w:pPr>
                    </w:p>
                  </w:txbxContent>
                </v:textbox>
              </v:shape>
            </w:pict>
          </mc:Fallback>
        </mc:AlternateContent>
      </w:r>
    </w:p>
    <w:p w:rsidR="00D23C1B" w:rsidRPr="003542C4" w:rsidRDefault="00BC0AAA">
      <w:pPr>
        <w:rPr>
          <w:rFonts w:cstheme="minorHAnsi"/>
        </w:rPr>
      </w:pPr>
      <w:r w:rsidRPr="003542C4">
        <w:rPr>
          <w:rFonts w:cstheme="minorHAnsi"/>
          <w:noProof/>
        </w:rPr>
        <mc:AlternateContent>
          <mc:Choice Requires="wps">
            <w:drawing>
              <wp:anchor distT="0" distB="0" distL="114300" distR="114300" simplePos="0" relativeHeight="251743232" behindDoc="0" locked="0" layoutInCell="1" allowOverlap="1" wp14:anchorId="5194F02A" wp14:editId="59CE5000">
                <wp:simplePos x="0" y="0"/>
                <wp:positionH relativeFrom="column">
                  <wp:posOffset>5584190</wp:posOffset>
                </wp:positionH>
                <wp:positionV relativeFrom="paragraph">
                  <wp:posOffset>243840</wp:posOffset>
                </wp:positionV>
                <wp:extent cx="1066800" cy="2095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066800" cy="209550"/>
                        </a:xfrm>
                        <a:prstGeom prst="rect">
                          <a:avLst/>
                        </a:prstGeom>
                        <a:solidFill>
                          <a:sysClr val="window" lastClr="FFFFFF"/>
                        </a:solidFill>
                        <a:ln w="6350">
                          <a:solidFill>
                            <a:prstClr val="black"/>
                          </a:solidFill>
                        </a:ln>
                      </wps:spPr>
                      <wps:txbx>
                        <w:txbxContent>
                          <w:p w:rsidR="00FD6864" w:rsidRPr="00D23C1B" w:rsidRDefault="00FD6864" w:rsidP="002030CB">
                            <w:pPr>
                              <w:jc w:val="center"/>
                              <w:rPr>
                                <w:b/>
                                <w:sz w:val="16"/>
                                <w:szCs w:val="16"/>
                              </w:rPr>
                            </w:pPr>
                            <w:r>
                              <w:rPr>
                                <w:b/>
                                <w:sz w:val="16"/>
                                <w:szCs w:val="16"/>
                              </w:rPr>
                              <w:t>PLANNING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4F02A" id="Text Box 10" o:spid="_x0000_s1032" type="#_x0000_t202" style="position:absolute;margin-left:439.7pt;margin-top:19.2pt;width:84pt;height:1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" fillcolor="window" strokeweight=".5pt">
                <v:textbox>
                  <w:txbxContent>
                    <w:p w:rsidR="00FD6864" w:rsidRPr="00D23C1B" w:rsidRDefault="00FD6864" w:rsidP="002030CB">
                      <w:pPr>
                        <w:jc w:val="center"/>
                        <w:rPr>
                          <w:b/>
                          <w:sz w:val="16"/>
                          <w:szCs w:val="16"/>
                        </w:rPr>
                      </w:pPr>
                      <w:r>
                        <w:rPr>
                          <w:b/>
                          <w:sz w:val="16"/>
                          <w:szCs w:val="16"/>
                        </w:rPr>
                        <w:t>PLANNING SECTION</w:t>
                      </w:r>
                    </w:p>
                  </w:txbxContent>
                </v:textbox>
              </v:shape>
            </w:pict>
          </mc:Fallback>
        </mc:AlternateContent>
      </w:r>
      <w:r w:rsidR="00D60A23" w:rsidRPr="003542C4">
        <w:rPr>
          <w:rFonts w:cstheme="minorHAnsi"/>
          <w:noProof/>
        </w:rPr>
        <mc:AlternateContent>
          <mc:Choice Requires="wps">
            <w:drawing>
              <wp:anchor distT="0" distB="0" distL="114300" distR="114300" simplePos="0" relativeHeight="251727872" behindDoc="0" locked="0" layoutInCell="1" allowOverlap="1">
                <wp:simplePos x="0" y="0"/>
                <wp:positionH relativeFrom="column">
                  <wp:posOffset>2621915</wp:posOffset>
                </wp:positionH>
                <wp:positionV relativeFrom="paragraph">
                  <wp:posOffset>234315</wp:posOffset>
                </wp:positionV>
                <wp:extent cx="714375" cy="0"/>
                <wp:effectExtent l="0" t="76200" r="9525" b="95250"/>
                <wp:wrapNone/>
                <wp:docPr id="53" name="Straight Arrow Connector 53"/>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EC2F52" id="_x0000_t32" coordsize="21600,21600" o:spt="32" o:oned="t" path="m,l21600,21600e" filled="f">
                <v:path arrowok="t" fillok="f" o:connecttype="none"/>
                <o:lock v:ext="edit" shapetype="t"/>
              </v:shapetype>
              <v:shape id="Straight Arrow Connector 53" o:spid="_x0000_s1026" type="#_x0000_t32" style="position:absolute;margin-left:206.45pt;margin-top:18.45pt;width:56.2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" strokecolor="#4472c4 [3204]" strokeweight=".5pt">
                <v:stroke endarrow="block" joinstyle="miter"/>
              </v:shape>
            </w:pict>
          </mc:Fallback>
        </mc:AlternateContent>
      </w:r>
      <w:r w:rsidR="00B02B72" w:rsidRPr="003542C4">
        <w:rPr>
          <w:rFonts w:cstheme="minorHAnsi"/>
          <w:noProof/>
        </w:rPr>
        <mc:AlternateContent>
          <mc:Choice Requires="wps">
            <w:drawing>
              <wp:anchor distT="0" distB="0" distL="114300" distR="114300" simplePos="0" relativeHeight="251749376" behindDoc="0" locked="0" layoutInCell="1" allowOverlap="1">
                <wp:simplePos x="0" y="0"/>
                <wp:positionH relativeFrom="column">
                  <wp:posOffset>5050790</wp:posOffset>
                </wp:positionH>
                <wp:positionV relativeFrom="paragraph">
                  <wp:posOffset>120015</wp:posOffset>
                </wp:positionV>
                <wp:extent cx="352425" cy="0"/>
                <wp:effectExtent l="0" t="0" r="0" b="0"/>
                <wp:wrapNone/>
                <wp:docPr id="18" name="Straight Arrow Connector 18"/>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B4734" id="Straight Arrow Connector 18" o:spid="_x0000_s1026" type="#_x0000_t32" style="position:absolute;margin-left:397.7pt;margin-top:9.45pt;width:27.7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" strokecolor="#4472c4 [3204]" strokeweight=".5pt">
                <v:stroke joinstyle="miter"/>
              </v:shape>
            </w:pict>
          </mc:Fallback>
        </mc:AlternateContent>
      </w:r>
      <w:r w:rsidR="00B02B72" w:rsidRPr="003542C4">
        <w:rPr>
          <w:rFonts w:cstheme="minorHAnsi"/>
          <w:noProof/>
        </w:rPr>
        <mc:AlternateContent>
          <mc:Choice Requires="wps">
            <w:drawing>
              <wp:anchor distT="0" distB="0" distL="114300" distR="114300" simplePos="0" relativeHeight="251747328" behindDoc="0" locked="0" layoutInCell="1" allowOverlap="1">
                <wp:simplePos x="0" y="0"/>
                <wp:positionH relativeFrom="column">
                  <wp:posOffset>5403215</wp:posOffset>
                </wp:positionH>
                <wp:positionV relativeFrom="paragraph">
                  <wp:posOffset>15240</wp:posOffset>
                </wp:positionV>
                <wp:extent cx="190500" cy="0"/>
                <wp:effectExtent l="0" t="76200" r="19050" b="95250"/>
                <wp:wrapNone/>
                <wp:docPr id="15" name="Straight Connector 15"/>
                <wp:cNvGraphicFramePr/>
                <a:graphic xmlns:a="http://schemas.openxmlformats.org/drawingml/2006/main">
                  <a:graphicData uri="http://schemas.microsoft.com/office/word/2010/wordprocessingShape">
                    <wps:wsp>
                      <wps:cNvCnPr/>
                      <wps:spPr>
                        <a:xfrm>
                          <a:off x="0" y="0"/>
                          <a:ext cx="190500"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8E883E" id="Straight Connector 15"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425.45pt,1.2pt" to="440.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" strokecolor="#4472c4 [3204]" strokeweight=".5pt">
                <v:stroke endarrow="block" joinstyle="miter"/>
              </v:line>
            </w:pict>
          </mc:Fallback>
        </mc:AlternateContent>
      </w:r>
    </w:p>
    <w:p w:rsidR="00D23C1B" w:rsidRPr="003542C4" w:rsidRDefault="001D00EA">
      <w:pPr>
        <w:rPr>
          <w:rFonts w:cstheme="minorHAnsi"/>
        </w:rPr>
      </w:pPr>
      <w:r w:rsidRPr="003542C4">
        <w:rPr>
          <w:rFonts w:cstheme="minorHAnsi"/>
          <w:noProof/>
        </w:rPr>
        <mc:AlternateContent>
          <mc:Choice Requires="wps">
            <w:drawing>
              <wp:anchor distT="0" distB="0" distL="114300" distR="114300" simplePos="0" relativeHeight="251725824" behindDoc="0" locked="0" layoutInCell="1" allowOverlap="1">
                <wp:simplePos x="0" y="0"/>
                <wp:positionH relativeFrom="column">
                  <wp:posOffset>-149860</wp:posOffset>
                </wp:positionH>
                <wp:positionV relativeFrom="paragraph">
                  <wp:posOffset>320675</wp:posOffset>
                </wp:positionV>
                <wp:extent cx="9886950" cy="103822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9886950" cy="1038225"/>
                        </a:xfrm>
                        <a:prstGeom prst="rect">
                          <a:avLst/>
                        </a:prstGeom>
                        <a:noFill/>
                        <a:ln w="6350">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F2CC6" id="Rectangle 51" o:spid="_x0000_s1026" style="position:absolute;margin-left:-11.8pt;margin-top:25.25pt;width:778.5pt;height:81.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" filled="f" strokecolor="red" strokeweight=".5pt"/>
            </w:pict>
          </mc:Fallback>
        </mc:AlternateContent>
      </w:r>
      <w:r w:rsidR="00D60A23" w:rsidRPr="003542C4">
        <w:rPr>
          <w:rFonts w:cstheme="minorHAnsi"/>
          <w:noProof/>
        </w:rPr>
        <mc:AlternateContent>
          <mc:Choice Requires="wps">
            <w:drawing>
              <wp:anchor distT="0" distB="0" distL="114300" distR="114300" simplePos="0" relativeHeight="251750400" behindDoc="0" locked="0" layoutInCell="1" allowOverlap="1">
                <wp:simplePos x="0" y="0"/>
                <wp:positionH relativeFrom="column">
                  <wp:posOffset>1802765</wp:posOffset>
                </wp:positionH>
                <wp:positionV relativeFrom="paragraph">
                  <wp:posOffset>168275</wp:posOffset>
                </wp:positionV>
                <wp:extent cx="0" cy="152400"/>
                <wp:effectExtent l="7620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0" cy="152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CADDE4" id="_x0000_t32" coordsize="21600,21600" o:spt="32" o:oned="t" path="m,l21600,21600e" filled="f">
                <v:path arrowok="t" fillok="f" o:connecttype="none"/>
                <o:lock v:ext="edit" shapetype="t"/>
              </v:shapetype>
              <v:shape id="Straight Arrow Connector 20" o:spid="_x0000_s1026" type="#_x0000_t32" style="position:absolute;margin-left:141.95pt;margin-top:13.25pt;width:0;height:12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" strokecolor="red" strokeweight=".5pt">
                <v:stroke endarrow="block" joinstyle="miter"/>
              </v:shape>
            </w:pict>
          </mc:Fallback>
        </mc:AlternateContent>
      </w:r>
      <w:r w:rsidR="00D60A23" w:rsidRPr="003542C4">
        <w:rPr>
          <w:rFonts w:cstheme="minorHAnsi"/>
          <w:noProof/>
        </w:rPr>
        <mc:AlternateContent>
          <mc:Choice Requires="wps">
            <w:drawing>
              <wp:anchor distT="0" distB="0" distL="114300" distR="114300" simplePos="0" relativeHeight="251714560" behindDoc="0" locked="0" layoutInCell="1" allowOverlap="1">
                <wp:simplePos x="0" y="0"/>
                <wp:positionH relativeFrom="column">
                  <wp:posOffset>4184015</wp:posOffset>
                </wp:positionH>
                <wp:positionV relativeFrom="paragraph">
                  <wp:posOffset>177800</wp:posOffset>
                </wp:positionV>
                <wp:extent cx="0" cy="285750"/>
                <wp:effectExtent l="76200" t="0" r="57150" b="57150"/>
                <wp:wrapNone/>
                <wp:docPr id="39" name="Straight Connector 39"/>
                <wp:cNvGraphicFramePr/>
                <a:graphic xmlns:a="http://schemas.openxmlformats.org/drawingml/2006/main">
                  <a:graphicData uri="http://schemas.microsoft.com/office/word/2010/wordprocessingShape">
                    <wps:wsp>
                      <wps:cNvCnPr/>
                      <wps:spPr>
                        <a:xfrm>
                          <a:off x="0" y="0"/>
                          <a:ext cx="0" cy="28575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777216F" id="Straight Connector 39" o:spid="_x0000_s1026" style="position:absolute;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9.45pt,14pt" to="329.4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" strokecolor="#4472c4 [3204]" strokeweight=".5pt">
                <v:stroke endarrow="block" joinstyle="miter"/>
              </v:line>
            </w:pict>
          </mc:Fallback>
        </mc:AlternateContent>
      </w:r>
      <w:r w:rsidR="00B02B72" w:rsidRPr="003542C4">
        <w:rPr>
          <w:rFonts w:cstheme="minorHAnsi"/>
          <w:noProof/>
        </w:rPr>
        <mc:AlternateContent>
          <mc:Choice Requires="wps">
            <w:drawing>
              <wp:anchor distT="0" distB="0" distL="114300" distR="114300" simplePos="0" relativeHeight="251748352" behindDoc="0" locked="0" layoutInCell="1" allowOverlap="1">
                <wp:simplePos x="0" y="0"/>
                <wp:positionH relativeFrom="column">
                  <wp:posOffset>5403215</wp:posOffset>
                </wp:positionH>
                <wp:positionV relativeFrom="paragraph">
                  <wp:posOffset>53975</wp:posOffset>
                </wp:positionV>
                <wp:extent cx="190500" cy="0"/>
                <wp:effectExtent l="0" t="76200" r="19050" b="95250"/>
                <wp:wrapNone/>
                <wp:docPr id="16" name="Straight Connector 16"/>
                <wp:cNvGraphicFramePr/>
                <a:graphic xmlns:a="http://schemas.openxmlformats.org/drawingml/2006/main">
                  <a:graphicData uri="http://schemas.microsoft.com/office/word/2010/wordprocessingShape">
                    <wps:wsp>
                      <wps:cNvCnPr/>
                      <wps:spPr>
                        <a:xfrm>
                          <a:off x="0" y="0"/>
                          <a:ext cx="190500"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321A6" id="Straight Connector 16"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425.45pt,4.25pt" to="440.4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" strokecolor="#4472c4 [3204]" strokeweight=".5pt">
                <v:stroke endarrow="block" joinstyle="miter"/>
              </v:line>
            </w:pict>
          </mc:Fallback>
        </mc:AlternateContent>
      </w:r>
    </w:p>
    <w:p w:rsidR="002631B1" w:rsidRPr="003542C4" w:rsidRDefault="009A4E4B">
      <w:pPr>
        <w:rPr>
          <w:rFonts w:cstheme="minorHAnsi"/>
        </w:rPr>
      </w:pPr>
      <w:r w:rsidRPr="003542C4">
        <w:rPr>
          <w:rFonts w:cstheme="minorHAnsi"/>
          <w:noProof/>
        </w:rPr>
        <mc:AlternateContent>
          <mc:Choice Requires="wps">
            <w:drawing>
              <wp:anchor distT="0" distB="0" distL="114300" distR="114300" simplePos="0" relativeHeight="251717632" behindDoc="0" locked="0" layoutInCell="1" allowOverlap="1">
                <wp:simplePos x="0" y="0"/>
                <wp:positionH relativeFrom="column">
                  <wp:posOffset>1561465</wp:posOffset>
                </wp:positionH>
                <wp:positionV relativeFrom="paragraph">
                  <wp:posOffset>177800</wp:posOffset>
                </wp:positionV>
                <wp:extent cx="0" cy="200025"/>
                <wp:effectExtent l="76200" t="0" r="57150" b="47625"/>
                <wp:wrapNone/>
                <wp:docPr id="42" name="Straight Connector 42"/>
                <wp:cNvGraphicFramePr/>
                <a:graphic xmlns:a="http://schemas.openxmlformats.org/drawingml/2006/main">
                  <a:graphicData uri="http://schemas.microsoft.com/office/word/2010/wordprocessingShape">
                    <wps:wsp>
                      <wps:cNvCnPr/>
                      <wps:spPr>
                        <a:xfrm>
                          <a:off x="0" y="0"/>
                          <a:ext cx="0" cy="200025"/>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20E59" id="Straight Connector 4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22.95pt,14pt" to="122.9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" strokecolor="#4472c4 [3204]" strokeweight=".5pt">
                <v:stroke endarrow="block" joinstyle="miter"/>
              </v:line>
            </w:pict>
          </mc:Fallback>
        </mc:AlternateContent>
      </w:r>
      <w:r w:rsidRPr="003542C4">
        <w:rPr>
          <w:rFonts w:cstheme="minorHAnsi"/>
          <w:noProof/>
        </w:rPr>
        <mc:AlternateContent>
          <mc:Choice Requires="wps">
            <w:drawing>
              <wp:anchor distT="0" distB="0" distL="114300" distR="114300" simplePos="0" relativeHeight="251718656" behindDoc="0" locked="0" layoutInCell="1" allowOverlap="1">
                <wp:simplePos x="0" y="0"/>
                <wp:positionH relativeFrom="column">
                  <wp:posOffset>2720340</wp:posOffset>
                </wp:positionH>
                <wp:positionV relativeFrom="paragraph">
                  <wp:posOffset>177800</wp:posOffset>
                </wp:positionV>
                <wp:extent cx="0" cy="190500"/>
                <wp:effectExtent l="76200" t="0" r="57150" b="57150"/>
                <wp:wrapNone/>
                <wp:docPr id="43" name="Straight Connector 43"/>
                <wp:cNvGraphicFramePr/>
                <a:graphic xmlns:a="http://schemas.openxmlformats.org/drawingml/2006/main">
                  <a:graphicData uri="http://schemas.microsoft.com/office/word/2010/wordprocessingShape">
                    <wps:wsp>
                      <wps:cNvCnPr/>
                      <wps:spPr>
                        <a:xfrm>
                          <a:off x="0" y="0"/>
                          <a:ext cx="0" cy="19050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724BC" id="Straight Connector 43"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214.2pt,14pt" to="214.2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" strokecolor="#4472c4 [3204]" strokeweight=".5pt">
                <v:stroke endarrow="block" joinstyle="miter"/>
              </v:line>
            </w:pict>
          </mc:Fallback>
        </mc:AlternateContent>
      </w:r>
      <w:r w:rsidRPr="003542C4">
        <w:rPr>
          <w:rFonts w:cstheme="minorHAnsi"/>
          <w:noProof/>
        </w:rPr>
        <mc:AlternateContent>
          <mc:Choice Requires="wps">
            <w:drawing>
              <wp:anchor distT="0" distB="0" distL="114300" distR="114300" simplePos="0" relativeHeight="251719680" behindDoc="0" locked="0" layoutInCell="1" allowOverlap="1">
                <wp:simplePos x="0" y="0"/>
                <wp:positionH relativeFrom="column">
                  <wp:posOffset>3837940</wp:posOffset>
                </wp:positionH>
                <wp:positionV relativeFrom="paragraph">
                  <wp:posOffset>177800</wp:posOffset>
                </wp:positionV>
                <wp:extent cx="0" cy="190500"/>
                <wp:effectExtent l="76200" t="0" r="57150" b="57150"/>
                <wp:wrapNone/>
                <wp:docPr id="44" name="Straight Connector 44"/>
                <wp:cNvGraphicFramePr/>
                <a:graphic xmlns:a="http://schemas.openxmlformats.org/drawingml/2006/main">
                  <a:graphicData uri="http://schemas.microsoft.com/office/word/2010/wordprocessingShape">
                    <wps:wsp>
                      <wps:cNvCnPr/>
                      <wps:spPr>
                        <a:xfrm>
                          <a:off x="0" y="0"/>
                          <a:ext cx="0" cy="19050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7432A" id="Straight Connector 4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02.2pt,14pt" to="302.2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" strokecolor="#4472c4 [3204]" strokeweight=".5pt">
                <v:stroke endarrow="block" joinstyle="miter"/>
              </v:line>
            </w:pict>
          </mc:Fallback>
        </mc:AlternateContent>
      </w:r>
      <w:r w:rsidRPr="003542C4">
        <w:rPr>
          <w:rFonts w:cstheme="minorHAnsi"/>
          <w:noProof/>
        </w:rPr>
        <mc:AlternateContent>
          <mc:Choice Requires="wps">
            <w:drawing>
              <wp:anchor distT="0" distB="0" distL="114300" distR="114300" simplePos="0" relativeHeight="251720704" behindDoc="0" locked="0" layoutInCell="1" allowOverlap="1">
                <wp:simplePos x="0" y="0"/>
                <wp:positionH relativeFrom="column">
                  <wp:posOffset>4895215</wp:posOffset>
                </wp:positionH>
                <wp:positionV relativeFrom="paragraph">
                  <wp:posOffset>177800</wp:posOffset>
                </wp:positionV>
                <wp:extent cx="0" cy="180975"/>
                <wp:effectExtent l="76200" t="0" r="57150" b="47625"/>
                <wp:wrapNone/>
                <wp:docPr id="45" name="Straight Connector 45"/>
                <wp:cNvGraphicFramePr/>
                <a:graphic xmlns:a="http://schemas.openxmlformats.org/drawingml/2006/main">
                  <a:graphicData uri="http://schemas.microsoft.com/office/word/2010/wordprocessingShape">
                    <wps:wsp>
                      <wps:cNvCnPr/>
                      <wps:spPr>
                        <a:xfrm>
                          <a:off x="0" y="0"/>
                          <a:ext cx="0" cy="180975"/>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49D7EB" id="Straight Connector 4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85.45pt,14pt" to="385.4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" strokecolor="#4472c4 [3204]" strokeweight=".5pt">
                <v:stroke endarrow="block" joinstyle="miter"/>
              </v:line>
            </w:pict>
          </mc:Fallback>
        </mc:AlternateContent>
      </w:r>
      <w:r w:rsidRPr="003542C4">
        <w:rPr>
          <w:rFonts w:cstheme="minorHAnsi"/>
          <w:noProof/>
        </w:rPr>
        <mc:AlternateContent>
          <mc:Choice Requires="wps">
            <w:drawing>
              <wp:anchor distT="0" distB="0" distL="114300" distR="114300" simplePos="0" relativeHeight="251721728" behindDoc="0" locked="0" layoutInCell="1" allowOverlap="1">
                <wp:simplePos x="0" y="0"/>
                <wp:positionH relativeFrom="column">
                  <wp:posOffset>6155690</wp:posOffset>
                </wp:positionH>
                <wp:positionV relativeFrom="paragraph">
                  <wp:posOffset>177800</wp:posOffset>
                </wp:positionV>
                <wp:extent cx="0" cy="180975"/>
                <wp:effectExtent l="76200" t="0" r="57150" b="47625"/>
                <wp:wrapNone/>
                <wp:docPr id="47" name="Straight Connector 47"/>
                <wp:cNvGraphicFramePr/>
                <a:graphic xmlns:a="http://schemas.openxmlformats.org/drawingml/2006/main">
                  <a:graphicData uri="http://schemas.microsoft.com/office/word/2010/wordprocessingShape">
                    <wps:wsp>
                      <wps:cNvCnPr/>
                      <wps:spPr>
                        <a:xfrm>
                          <a:off x="0" y="0"/>
                          <a:ext cx="0" cy="180975"/>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EB0D0D" id="Straight Connector 4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484.7pt,14pt" to="484.7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" strokecolor="#4472c4 [3204]" strokeweight=".5pt">
                <v:stroke endarrow="block" joinstyle="miter"/>
              </v:line>
            </w:pict>
          </mc:Fallback>
        </mc:AlternateContent>
      </w:r>
      <w:r w:rsidRPr="003542C4">
        <w:rPr>
          <w:rFonts w:cstheme="minorHAnsi"/>
          <w:noProof/>
        </w:rPr>
        <mc:AlternateContent>
          <mc:Choice Requires="wps">
            <w:drawing>
              <wp:anchor distT="0" distB="0" distL="114300" distR="114300" simplePos="0" relativeHeight="251723776" behindDoc="0" locked="0" layoutInCell="1" allowOverlap="1">
                <wp:simplePos x="0" y="0"/>
                <wp:positionH relativeFrom="column">
                  <wp:posOffset>8254365</wp:posOffset>
                </wp:positionH>
                <wp:positionV relativeFrom="paragraph">
                  <wp:posOffset>177800</wp:posOffset>
                </wp:positionV>
                <wp:extent cx="0" cy="190500"/>
                <wp:effectExtent l="76200" t="0" r="57150" b="57150"/>
                <wp:wrapNone/>
                <wp:docPr id="49" name="Straight Connector 49"/>
                <wp:cNvGraphicFramePr/>
                <a:graphic xmlns:a="http://schemas.openxmlformats.org/drawingml/2006/main">
                  <a:graphicData uri="http://schemas.microsoft.com/office/word/2010/wordprocessingShape">
                    <wps:wsp>
                      <wps:cNvCnPr/>
                      <wps:spPr>
                        <a:xfrm>
                          <a:off x="0" y="0"/>
                          <a:ext cx="0" cy="19050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48733D" id="Straight Connector 49"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649.95pt,14pt" to="649.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" strokecolor="#4472c4 [3204]" strokeweight=".5pt">
                <v:stroke endarrow="block" joinstyle="miter"/>
              </v:line>
            </w:pict>
          </mc:Fallback>
        </mc:AlternateContent>
      </w:r>
      <w:r w:rsidR="001D00EA" w:rsidRPr="003542C4">
        <w:rPr>
          <w:rFonts w:cstheme="minorHAnsi"/>
          <w:noProof/>
        </w:rPr>
        <mc:AlternateContent>
          <mc:Choice Requires="wps">
            <w:drawing>
              <wp:anchor distT="0" distB="0" distL="114300" distR="114300" simplePos="0" relativeHeight="251715584" behindDoc="0" locked="0" layoutInCell="1" allowOverlap="1">
                <wp:simplePos x="0" y="0"/>
                <wp:positionH relativeFrom="column">
                  <wp:posOffset>326390</wp:posOffset>
                </wp:positionH>
                <wp:positionV relativeFrom="paragraph">
                  <wp:posOffset>177800</wp:posOffset>
                </wp:positionV>
                <wp:extent cx="8877300"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8877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9F726F" id="Straight Connector 40"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pt,14pt" to="724.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" strokecolor="#4472c4 [3204]" strokeweight=".5pt">
                <v:stroke joinstyle="miter"/>
              </v:line>
            </w:pict>
          </mc:Fallback>
        </mc:AlternateContent>
      </w:r>
      <w:r w:rsidR="001D00EA" w:rsidRPr="003542C4">
        <w:rPr>
          <w:rFonts w:cstheme="minorHAnsi"/>
          <w:noProof/>
        </w:rPr>
        <mc:AlternateContent>
          <mc:Choice Requires="wps">
            <w:drawing>
              <wp:anchor distT="0" distB="0" distL="114300" distR="114300" simplePos="0" relativeHeight="251716608" behindDoc="0" locked="0" layoutInCell="1" allowOverlap="1">
                <wp:simplePos x="0" y="0"/>
                <wp:positionH relativeFrom="column">
                  <wp:posOffset>326390</wp:posOffset>
                </wp:positionH>
                <wp:positionV relativeFrom="paragraph">
                  <wp:posOffset>177800</wp:posOffset>
                </wp:positionV>
                <wp:extent cx="0" cy="200025"/>
                <wp:effectExtent l="76200" t="0" r="57150" b="47625"/>
                <wp:wrapNone/>
                <wp:docPr id="41" name="Straight Connector 41"/>
                <wp:cNvGraphicFramePr/>
                <a:graphic xmlns:a="http://schemas.openxmlformats.org/drawingml/2006/main">
                  <a:graphicData uri="http://schemas.microsoft.com/office/word/2010/wordprocessingShape">
                    <wps:wsp>
                      <wps:cNvCnPr/>
                      <wps:spPr>
                        <a:xfrm>
                          <a:off x="0" y="0"/>
                          <a:ext cx="0" cy="200025"/>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A8874F" id="Straight Connector 4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5.7pt,14pt" to="25.7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" strokecolor="#4472c4 [3204]" strokeweight=".5pt">
                <v:stroke endarrow="block" joinstyle="miter"/>
              </v:line>
            </w:pict>
          </mc:Fallback>
        </mc:AlternateContent>
      </w:r>
      <w:r w:rsidR="001D00EA" w:rsidRPr="003542C4">
        <w:rPr>
          <w:rFonts w:cstheme="minorHAnsi"/>
          <w:noProof/>
        </w:rPr>
        <mc:AlternateContent>
          <mc:Choice Requires="wps">
            <w:drawing>
              <wp:anchor distT="0" distB="0" distL="114300" distR="114300" simplePos="0" relativeHeight="251722752" behindDoc="0" locked="0" layoutInCell="1" allowOverlap="1">
                <wp:simplePos x="0" y="0"/>
                <wp:positionH relativeFrom="column">
                  <wp:posOffset>7298690</wp:posOffset>
                </wp:positionH>
                <wp:positionV relativeFrom="paragraph">
                  <wp:posOffset>177800</wp:posOffset>
                </wp:positionV>
                <wp:extent cx="0" cy="180975"/>
                <wp:effectExtent l="76200" t="0" r="57150" b="47625"/>
                <wp:wrapNone/>
                <wp:docPr id="48" name="Straight Connector 48"/>
                <wp:cNvGraphicFramePr/>
                <a:graphic xmlns:a="http://schemas.openxmlformats.org/drawingml/2006/main">
                  <a:graphicData uri="http://schemas.microsoft.com/office/word/2010/wordprocessingShape">
                    <wps:wsp>
                      <wps:cNvCnPr/>
                      <wps:spPr>
                        <a:xfrm>
                          <a:off x="0" y="0"/>
                          <a:ext cx="0" cy="180975"/>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017C25" id="Straight Connector 48"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574.7pt,14pt" to="574.7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" strokecolor="#4472c4 [3204]" strokeweight=".5pt">
                <v:stroke endarrow="block" joinstyle="miter"/>
              </v:line>
            </w:pict>
          </mc:Fallback>
        </mc:AlternateContent>
      </w:r>
      <w:r w:rsidR="001D00EA" w:rsidRPr="003542C4">
        <w:rPr>
          <w:rFonts w:cstheme="minorHAnsi"/>
          <w:noProof/>
        </w:rPr>
        <mc:AlternateContent>
          <mc:Choice Requires="wps">
            <w:drawing>
              <wp:anchor distT="0" distB="0" distL="114300" distR="114300" simplePos="0" relativeHeight="251724800" behindDoc="0" locked="0" layoutInCell="1" allowOverlap="1">
                <wp:simplePos x="0" y="0"/>
                <wp:positionH relativeFrom="column">
                  <wp:posOffset>9194165</wp:posOffset>
                </wp:positionH>
                <wp:positionV relativeFrom="paragraph">
                  <wp:posOffset>177800</wp:posOffset>
                </wp:positionV>
                <wp:extent cx="0" cy="190500"/>
                <wp:effectExtent l="76200" t="0" r="57150" b="57150"/>
                <wp:wrapNone/>
                <wp:docPr id="50" name="Straight Connector 50"/>
                <wp:cNvGraphicFramePr/>
                <a:graphic xmlns:a="http://schemas.openxmlformats.org/drawingml/2006/main">
                  <a:graphicData uri="http://schemas.microsoft.com/office/word/2010/wordprocessingShape">
                    <wps:wsp>
                      <wps:cNvCnPr/>
                      <wps:spPr>
                        <a:xfrm>
                          <a:off x="0" y="0"/>
                          <a:ext cx="0" cy="19050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7DC6A" id="Straight Connector 50"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95pt,14pt" to="723.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" strokecolor="#4472c4 [3204]" strokeweight=".5pt">
                <v:stroke endarrow="block" joinstyle="miter"/>
              </v:line>
            </w:pict>
          </mc:Fallback>
        </mc:AlternateContent>
      </w:r>
    </w:p>
    <w:p w:rsidR="00260C6E" w:rsidRPr="003542C4" w:rsidRDefault="00F97C4F">
      <w:pPr>
        <w:rPr>
          <w:rFonts w:cstheme="minorHAnsi"/>
        </w:rPr>
      </w:pPr>
      <w:r w:rsidRPr="003542C4">
        <w:rPr>
          <w:rFonts w:cstheme="minorHAnsi"/>
          <w:noProof/>
        </w:rPr>
        <mc:AlternateContent>
          <mc:Choice Requires="wps">
            <w:drawing>
              <wp:anchor distT="0" distB="0" distL="114300" distR="114300" simplePos="0" relativeHeight="251756544" behindDoc="0" locked="0" layoutInCell="1" allowOverlap="1">
                <wp:simplePos x="0" y="0"/>
                <wp:positionH relativeFrom="column">
                  <wp:posOffset>4772025</wp:posOffset>
                </wp:positionH>
                <wp:positionV relativeFrom="paragraph">
                  <wp:posOffset>463550</wp:posOffset>
                </wp:positionV>
                <wp:extent cx="0" cy="182880"/>
                <wp:effectExtent l="76200" t="38100" r="57150" b="26670"/>
                <wp:wrapNone/>
                <wp:docPr id="24" name="Straight Arrow Connector 24"/>
                <wp:cNvGraphicFramePr/>
                <a:graphic xmlns:a="http://schemas.openxmlformats.org/drawingml/2006/main">
                  <a:graphicData uri="http://schemas.microsoft.com/office/word/2010/wordprocessingShape">
                    <wps:wsp>
                      <wps:cNvCnPr/>
                      <wps:spPr>
                        <a:xfrm flipV="1">
                          <a:off x="0" y="0"/>
                          <a:ext cx="0" cy="18288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3B1A5E" id="_x0000_t32" coordsize="21600,21600" o:spt="32" o:oned="t" path="m,l21600,21600e" filled="f">
                <v:path arrowok="t" fillok="f" o:connecttype="none"/>
                <o:lock v:ext="edit" shapetype="t"/>
              </v:shapetype>
              <v:shape id="Straight Arrow Connector 24" o:spid="_x0000_s1026" type="#_x0000_t32" style="position:absolute;margin-left:375.75pt;margin-top:36.5pt;width:0;height:14.4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" strokecolor="#4472c4 [3204]" strokeweight=".5pt">
                <v:stroke dashstyle="dashDot" endarrow="block" joinstyle="miter"/>
              </v:shape>
            </w:pict>
          </mc:Fallback>
        </mc:AlternateContent>
      </w:r>
      <w:r w:rsidRPr="003542C4">
        <w:rPr>
          <w:rFonts w:cstheme="minorHAnsi"/>
          <w:noProof/>
        </w:rPr>
        <mc:AlternateContent>
          <mc:Choice Requires="wps">
            <w:drawing>
              <wp:anchor distT="0" distB="0" distL="114300" distR="114300" simplePos="0" relativeHeight="251755520" behindDoc="0" locked="0" layoutInCell="1" allowOverlap="1">
                <wp:simplePos x="0" y="0"/>
                <wp:positionH relativeFrom="column">
                  <wp:posOffset>3487990</wp:posOffset>
                </wp:positionH>
                <wp:positionV relativeFrom="paragraph">
                  <wp:posOffset>643843</wp:posOffset>
                </wp:positionV>
                <wp:extent cx="128185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281855" cy="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8C949D" id="Straight Connector 22"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274.65pt,50.7pt" to="375.6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" strokecolor="#4472c4 [3204]" strokeweight=".5pt">
                <v:stroke dashstyle="dashDot" joinstyle="miter"/>
              </v:line>
            </w:pict>
          </mc:Fallback>
        </mc:AlternateContent>
      </w:r>
      <w:r w:rsidR="004B2C49" w:rsidRPr="003542C4">
        <w:rPr>
          <w:rFonts w:cstheme="minorHAnsi"/>
          <w:noProof/>
        </w:rPr>
        <mc:AlternateContent>
          <mc:Choice Requires="wps">
            <w:drawing>
              <wp:anchor distT="0" distB="0" distL="114300" distR="114300" simplePos="0" relativeHeight="251705344" behindDoc="0" locked="0" layoutInCell="1" allowOverlap="1" wp14:anchorId="405159BF" wp14:editId="0BECD413">
                <wp:simplePos x="0" y="0"/>
                <wp:positionH relativeFrom="column">
                  <wp:posOffset>5507221</wp:posOffset>
                </wp:positionH>
                <wp:positionV relativeFrom="paragraph">
                  <wp:posOffset>60325</wp:posOffset>
                </wp:positionV>
                <wp:extent cx="1238250" cy="488950"/>
                <wp:effectExtent l="0" t="0" r="19050" b="25400"/>
                <wp:wrapNone/>
                <wp:docPr id="31" name="Text Box 31"/>
                <wp:cNvGraphicFramePr/>
                <a:graphic xmlns:a="http://schemas.openxmlformats.org/drawingml/2006/main">
                  <a:graphicData uri="http://schemas.microsoft.com/office/word/2010/wordprocessingShape">
                    <wps:wsp>
                      <wps:cNvSpPr txBox="1"/>
                      <wps:spPr>
                        <a:xfrm>
                          <a:off x="0" y="0"/>
                          <a:ext cx="1238250" cy="488950"/>
                        </a:xfrm>
                        <a:prstGeom prst="rect">
                          <a:avLst/>
                        </a:prstGeom>
                        <a:solidFill>
                          <a:sysClr val="window" lastClr="FFFFFF"/>
                        </a:solidFill>
                        <a:ln w="6350">
                          <a:solidFill>
                            <a:prstClr val="black"/>
                          </a:solidFill>
                        </a:ln>
                      </wps:spPr>
                      <wps:txbx>
                        <w:txbxContent>
                          <w:p w:rsidR="00FD6864" w:rsidRPr="00D23C1B" w:rsidRDefault="00FD6864" w:rsidP="00D23C1B">
                            <w:pPr>
                              <w:jc w:val="center"/>
                              <w:rPr>
                                <w:b/>
                                <w:sz w:val="16"/>
                                <w:szCs w:val="16"/>
                              </w:rPr>
                            </w:pPr>
                            <w:r>
                              <w:rPr>
                                <w:b/>
                                <w:sz w:val="16"/>
                                <w:szCs w:val="16"/>
                              </w:rPr>
                              <w:t xml:space="preserve">AERONAUTICAL </w:t>
                            </w:r>
                            <w:r w:rsidRPr="00D23C1B">
                              <w:rPr>
                                <w:b/>
                                <w:sz w:val="16"/>
                                <w:szCs w:val="16"/>
                              </w:rPr>
                              <w:t>TELECOMMINICATIONS DIVISION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159BF" id="Text Box 31" o:spid="_x0000_s1033" type="#_x0000_t202" style="position:absolute;margin-left:433.65pt;margin-top:4.75pt;width:97.5pt;height:3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" fillcolor="window" strokeweight=".5pt">
                <v:textbox>
                  <w:txbxContent>
                    <w:p w:rsidR="00FD6864" w:rsidRPr="00D23C1B" w:rsidRDefault="00FD6864" w:rsidP="00D23C1B">
                      <w:pPr>
                        <w:jc w:val="center"/>
                        <w:rPr>
                          <w:b/>
                          <w:sz w:val="16"/>
                          <w:szCs w:val="16"/>
                        </w:rPr>
                      </w:pPr>
                      <w:r>
                        <w:rPr>
                          <w:b/>
                          <w:sz w:val="16"/>
                          <w:szCs w:val="16"/>
                        </w:rPr>
                        <w:t xml:space="preserve">AERONAUTICAL </w:t>
                      </w:r>
                      <w:r w:rsidRPr="00D23C1B">
                        <w:rPr>
                          <w:b/>
                          <w:sz w:val="16"/>
                          <w:szCs w:val="16"/>
                        </w:rPr>
                        <w:t>TELECOMMINICATIONS DIVISION</w:t>
                      </w:r>
                    </w:p>
                  </w:txbxContent>
                </v:textbox>
              </v:shape>
            </w:pict>
          </mc:Fallback>
        </mc:AlternateContent>
      </w:r>
      <w:r w:rsidR="004B2C49" w:rsidRPr="003542C4">
        <w:rPr>
          <w:rFonts w:cstheme="minorHAnsi"/>
          <w:noProof/>
        </w:rPr>
        <mc:AlternateContent>
          <mc:Choice Requires="wps">
            <w:drawing>
              <wp:anchor distT="0" distB="0" distL="114300" distR="114300" simplePos="0" relativeHeight="251709440" behindDoc="0" locked="0" layoutInCell="1" allowOverlap="1" wp14:anchorId="405159BF" wp14:editId="0BECD413">
                <wp:simplePos x="0" y="0"/>
                <wp:positionH relativeFrom="column">
                  <wp:posOffset>7909059</wp:posOffset>
                </wp:positionH>
                <wp:positionV relativeFrom="paragraph">
                  <wp:posOffset>69850</wp:posOffset>
                </wp:positionV>
                <wp:extent cx="768350" cy="371475"/>
                <wp:effectExtent l="0" t="0" r="12700" b="28575"/>
                <wp:wrapNone/>
                <wp:docPr id="33" name="Text Box 33"/>
                <wp:cNvGraphicFramePr/>
                <a:graphic xmlns:a="http://schemas.openxmlformats.org/drawingml/2006/main">
                  <a:graphicData uri="http://schemas.microsoft.com/office/word/2010/wordprocessingShape">
                    <wps:wsp>
                      <wps:cNvSpPr txBox="1"/>
                      <wps:spPr>
                        <a:xfrm>
                          <a:off x="0" y="0"/>
                          <a:ext cx="768350" cy="371475"/>
                        </a:xfrm>
                        <a:prstGeom prst="rect">
                          <a:avLst/>
                        </a:prstGeom>
                        <a:solidFill>
                          <a:sysClr val="window" lastClr="FFFFFF"/>
                        </a:solidFill>
                        <a:ln w="6350">
                          <a:solidFill>
                            <a:prstClr val="black"/>
                          </a:solidFill>
                        </a:ln>
                      </wps:spPr>
                      <wps:txbx>
                        <w:txbxContent>
                          <w:p w:rsidR="00FD6864" w:rsidRPr="00D23C1B" w:rsidRDefault="00FD6864" w:rsidP="00D23C1B">
                            <w:pPr>
                              <w:jc w:val="center"/>
                              <w:rPr>
                                <w:b/>
                                <w:sz w:val="16"/>
                                <w:szCs w:val="16"/>
                              </w:rPr>
                            </w:pPr>
                            <w:r>
                              <w:rPr>
                                <w:b/>
                                <w:sz w:val="16"/>
                                <w:szCs w:val="16"/>
                              </w:rPr>
                              <w:t xml:space="preserve">PERSONNEL </w:t>
                            </w:r>
                            <w:r w:rsidRPr="00D23C1B">
                              <w:rPr>
                                <w:b/>
                                <w:sz w:val="16"/>
                                <w:szCs w:val="16"/>
                              </w:rPr>
                              <w:t>DIVISION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159BF" id="Text Box 33" o:spid="_x0000_s1034" type="#_x0000_t202" style="position:absolute;margin-left:622.75pt;margin-top:5.5pt;width:60.5pt;height:2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" fillcolor="window" strokeweight=".5pt">
                <v:textbox>
                  <w:txbxContent>
                    <w:p w:rsidR="00FD6864" w:rsidRPr="00D23C1B" w:rsidRDefault="00FD6864" w:rsidP="00D23C1B">
                      <w:pPr>
                        <w:jc w:val="center"/>
                        <w:rPr>
                          <w:b/>
                          <w:sz w:val="16"/>
                          <w:szCs w:val="16"/>
                        </w:rPr>
                      </w:pPr>
                      <w:r>
                        <w:rPr>
                          <w:b/>
                          <w:sz w:val="16"/>
                          <w:szCs w:val="16"/>
                        </w:rPr>
                        <w:t xml:space="preserve">PERSONNEL </w:t>
                      </w:r>
                      <w:r w:rsidRPr="00D23C1B">
                        <w:rPr>
                          <w:b/>
                          <w:sz w:val="16"/>
                          <w:szCs w:val="16"/>
                        </w:rPr>
                        <w:t>DIVISION</w:t>
                      </w:r>
                    </w:p>
                  </w:txbxContent>
                </v:textbox>
              </v:shape>
            </w:pict>
          </mc:Fallback>
        </mc:AlternateContent>
      </w:r>
      <w:r w:rsidR="004B2C49" w:rsidRPr="003542C4">
        <w:rPr>
          <w:rFonts w:cstheme="minorHAnsi"/>
          <w:noProof/>
        </w:rPr>
        <mc:AlternateContent>
          <mc:Choice Requires="wps">
            <w:drawing>
              <wp:anchor distT="0" distB="0" distL="114300" distR="114300" simplePos="0" relativeHeight="251735040" behindDoc="0" locked="0" layoutInCell="1" allowOverlap="1" wp14:anchorId="50FBA32D" wp14:editId="60AFE0DE">
                <wp:simplePos x="0" y="0"/>
                <wp:positionH relativeFrom="column">
                  <wp:posOffset>6954386</wp:posOffset>
                </wp:positionH>
                <wp:positionV relativeFrom="paragraph">
                  <wp:posOffset>63500</wp:posOffset>
                </wp:positionV>
                <wp:extent cx="769620" cy="488950"/>
                <wp:effectExtent l="0" t="0" r="11430" b="25400"/>
                <wp:wrapNone/>
                <wp:docPr id="9" name="Text Box 9"/>
                <wp:cNvGraphicFramePr/>
                <a:graphic xmlns:a="http://schemas.openxmlformats.org/drawingml/2006/main">
                  <a:graphicData uri="http://schemas.microsoft.com/office/word/2010/wordprocessingShape">
                    <wps:wsp>
                      <wps:cNvSpPr txBox="1"/>
                      <wps:spPr>
                        <a:xfrm>
                          <a:off x="0" y="0"/>
                          <a:ext cx="769620" cy="488950"/>
                        </a:xfrm>
                        <a:prstGeom prst="rect">
                          <a:avLst/>
                        </a:prstGeom>
                        <a:solidFill>
                          <a:sysClr val="window" lastClr="FFFFFF"/>
                        </a:solidFill>
                        <a:ln w="6350">
                          <a:solidFill>
                            <a:prstClr val="black"/>
                          </a:solidFill>
                        </a:ln>
                      </wps:spPr>
                      <wps:txbx>
                        <w:txbxContent>
                          <w:p w:rsidR="00FD6864" w:rsidRPr="00D23C1B" w:rsidRDefault="00FD6864" w:rsidP="00271021">
                            <w:pPr>
                              <w:jc w:val="center"/>
                              <w:rPr>
                                <w:b/>
                                <w:sz w:val="16"/>
                                <w:szCs w:val="16"/>
                              </w:rPr>
                            </w:pPr>
                            <w:r>
                              <w:rPr>
                                <w:b/>
                                <w:sz w:val="16"/>
                                <w:szCs w:val="16"/>
                              </w:rPr>
                              <w:t xml:space="preserve">AVIATION SECURITY </w:t>
                            </w:r>
                            <w:r w:rsidRPr="00D23C1B">
                              <w:rPr>
                                <w:b/>
                                <w:sz w:val="16"/>
                                <w:szCs w:val="16"/>
                              </w:rPr>
                              <w:t xml:space="preserve"> </w:t>
                            </w:r>
                            <w:r>
                              <w:rPr>
                                <w:b/>
                                <w:sz w:val="16"/>
                                <w:szCs w:val="16"/>
                              </w:rPr>
                              <w:br/>
                            </w:r>
                            <w:r w:rsidRPr="00D23C1B">
                              <w:rPr>
                                <w:b/>
                                <w:sz w:val="16"/>
                                <w:szCs w:val="16"/>
                              </w:rPr>
                              <w:t>DIVISION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BA32D" id="Text Box 9" o:spid="_x0000_s1035" type="#_x0000_t202" style="position:absolute;margin-left:547.6pt;margin-top:5pt;width:60.6pt;height:3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" fillcolor="window" strokeweight=".5pt">
                <v:textbox>
                  <w:txbxContent>
                    <w:p w:rsidR="00FD6864" w:rsidRPr="00D23C1B" w:rsidRDefault="00FD6864" w:rsidP="00271021">
                      <w:pPr>
                        <w:jc w:val="center"/>
                        <w:rPr>
                          <w:b/>
                          <w:sz w:val="16"/>
                          <w:szCs w:val="16"/>
                        </w:rPr>
                      </w:pPr>
                      <w:r>
                        <w:rPr>
                          <w:b/>
                          <w:sz w:val="16"/>
                          <w:szCs w:val="16"/>
                        </w:rPr>
                        <w:t xml:space="preserve">AVIATION SECURITY </w:t>
                      </w:r>
                      <w:r w:rsidRPr="00D23C1B">
                        <w:rPr>
                          <w:b/>
                          <w:sz w:val="16"/>
                          <w:szCs w:val="16"/>
                        </w:rPr>
                        <w:t xml:space="preserve"> </w:t>
                      </w:r>
                      <w:r>
                        <w:rPr>
                          <w:b/>
                          <w:sz w:val="16"/>
                          <w:szCs w:val="16"/>
                        </w:rPr>
                        <w:br/>
                      </w:r>
                      <w:r w:rsidRPr="00D23C1B">
                        <w:rPr>
                          <w:b/>
                          <w:sz w:val="16"/>
                          <w:szCs w:val="16"/>
                        </w:rPr>
                        <w:t>DIVISION</w:t>
                      </w:r>
                    </w:p>
                  </w:txbxContent>
                </v:textbox>
              </v:shape>
            </w:pict>
          </mc:Fallback>
        </mc:AlternateContent>
      </w:r>
      <w:r w:rsidR="005A6EC8" w:rsidRPr="003542C4">
        <w:rPr>
          <w:rFonts w:cstheme="minorHAnsi"/>
          <w:noProof/>
        </w:rPr>
        <mc:AlternateContent>
          <mc:Choice Requires="wps">
            <w:drawing>
              <wp:anchor distT="0" distB="0" distL="114300" distR="114300" simplePos="0" relativeHeight="251754496" behindDoc="0" locked="0" layoutInCell="1" allowOverlap="1">
                <wp:simplePos x="0" y="0"/>
                <wp:positionH relativeFrom="column">
                  <wp:posOffset>8382635</wp:posOffset>
                </wp:positionH>
                <wp:positionV relativeFrom="paragraph">
                  <wp:posOffset>450215</wp:posOffset>
                </wp:positionV>
                <wp:extent cx="0" cy="139065"/>
                <wp:effectExtent l="76200" t="38100" r="57150" b="13335"/>
                <wp:wrapNone/>
                <wp:docPr id="19" name="Straight Arrow Connector 19"/>
                <wp:cNvGraphicFramePr/>
                <a:graphic xmlns:a="http://schemas.openxmlformats.org/drawingml/2006/main">
                  <a:graphicData uri="http://schemas.microsoft.com/office/word/2010/wordprocessingShape">
                    <wps:wsp>
                      <wps:cNvCnPr/>
                      <wps:spPr>
                        <a:xfrm flipV="1">
                          <a:off x="0" y="0"/>
                          <a:ext cx="0" cy="139065"/>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D7901F" id="_x0000_t32" coordsize="21600,21600" o:spt="32" o:oned="t" path="m,l21600,21600e" filled="f">
                <v:path arrowok="t" fillok="f" o:connecttype="none"/>
                <o:lock v:ext="edit" shapetype="t"/>
              </v:shapetype>
              <v:shape id="Straight Arrow Connector 19" o:spid="_x0000_s1026" type="#_x0000_t32" style="position:absolute;margin-left:660.05pt;margin-top:35.45pt;width:0;height:10.9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" strokecolor="#4472c4 [3204]" strokeweight=".5pt">
                <v:stroke dashstyle="dashDot" endarrow="block" joinstyle="miter"/>
              </v:shape>
            </w:pict>
          </mc:Fallback>
        </mc:AlternateContent>
      </w:r>
      <w:r w:rsidR="009A4E4B" w:rsidRPr="003542C4">
        <w:rPr>
          <w:rFonts w:cstheme="minorHAnsi"/>
          <w:noProof/>
        </w:rPr>
        <mc:AlternateContent>
          <mc:Choice Requires="wps">
            <w:drawing>
              <wp:anchor distT="0" distB="0" distL="114300" distR="114300" simplePos="0" relativeHeight="251681792" behindDoc="0" locked="0" layoutInCell="1" allowOverlap="1" wp14:anchorId="3D7BDF1E" wp14:editId="542B5DFC">
                <wp:simplePos x="0" y="0"/>
                <wp:positionH relativeFrom="column">
                  <wp:posOffset>0</wp:posOffset>
                </wp:positionH>
                <wp:positionV relativeFrom="paragraph">
                  <wp:posOffset>83185</wp:posOffset>
                </wp:positionV>
                <wp:extent cx="914400" cy="3714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914400" cy="371475"/>
                        </a:xfrm>
                        <a:prstGeom prst="rect">
                          <a:avLst/>
                        </a:prstGeom>
                        <a:solidFill>
                          <a:sysClr val="window" lastClr="FFFFFF"/>
                        </a:solidFill>
                        <a:ln w="6350">
                          <a:solidFill>
                            <a:prstClr val="black"/>
                          </a:solidFill>
                        </a:ln>
                      </wps:spPr>
                      <wps:txbx>
                        <w:txbxContent>
                          <w:p w:rsidR="00FD6864" w:rsidRPr="00D23C1B" w:rsidRDefault="00FD6864" w:rsidP="00914321">
                            <w:pPr>
                              <w:jc w:val="center"/>
                              <w:rPr>
                                <w:b/>
                                <w:sz w:val="16"/>
                                <w:szCs w:val="16"/>
                              </w:rPr>
                            </w:pPr>
                            <w:r w:rsidRPr="00D23C1B">
                              <w:rPr>
                                <w:b/>
                                <w:sz w:val="16"/>
                                <w:szCs w:val="16"/>
                              </w:rPr>
                              <w:t>FLIGHT SAFETY DIVISION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BDF1E" id="Text Box 12" o:spid="_x0000_s1036" type="#_x0000_t202" style="position:absolute;margin-left:0;margin-top:6.55pt;width:1in;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" fillcolor="window" strokeweight=".5pt">
                <v:textbox>
                  <w:txbxContent>
                    <w:p w:rsidR="00FD6864" w:rsidRPr="00D23C1B" w:rsidRDefault="00FD6864" w:rsidP="00914321">
                      <w:pPr>
                        <w:jc w:val="center"/>
                        <w:rPr>
                          <w:b/>
                          <w:sz w:val="16"/>
                          <w:szCs w:val="16"/>
                        </w:rPr>
                      </w:pPr>
                      <w:r w:rsidRPr="00D23C1B">
                        <w:rPr>
                          <w:b/>
                          <w:sz w:val="16"/>
                          <w:szCs w:val="16"/>
                        </w:rPr>
                        <w:t>FLIGHT SAFETY DIVISION</w:t>
                      </w:r>
                    </w:p>
                  </w:txbxContent>
                </v:textbox>
              </v:shape>
            </w:pict>
          </mc:Fallback>
        </mc:AlternateContent>
      </w:r>
      <w:r w:rsidR="009A4E4B" w:rsidRPr="003542C4">
        <w:rPr>
          <w:rFonts w:cstheme="minorHAnsi"/>
          <w:noProof/>
        </w:rPr>
        <mc:AlternateContent>
          <mc:Choice Requires="wps">
            <w:drawing>
              <wp:anchor distT="0" distB="0" distL="114300" distR="114300" simplePos="0" relativeHeight="251697152" behindDoc="0" locked="0" layoutInCell="1" allowOverlap="1" wp14:anchorId="405159BF" wp14:editId="0BECD413">
                <wp:simplePos x="0" y="0"/>
                <wp:positionH relativeFrom="column">
                  <wp:posOffset>1107440</wp:posOffset>
                </wp:positionH>
                <wp:positionV relativeFrom="paragraph">
                  <wp:posOffset>79375</wp:posOffset>
                </wp:positionV>
                <wp:extent cx="933450" cy="3714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933450" cy="371475"/>
                        </a:xfrm>
                        <a:prstGeom prst="rect">
                          <a:avLst/>
                        </a:prstGeom>
                        <a:solidFill>
                          <a:sysClr val="window" lastClr="FFFFFF"/>
                        </a:solidFill>
                        <a:ln w="6350">
                          <a:solidFill>
                            <a:prstClr val="black"/>
                          </a:solidFill>
                        </a:ln>
                      </wps:spPr>
                      <wps:txbx>
                        <w:txbxContent>
                          <w:p w:rsidR="00FD6864" w:rsidRPr="00D23C1B" w:rsidRDefault="00FD6864" w:rsidP="00D23C1B">
                            <w:pPr>
                              <w:jc w:val="center"/>
                              <w:rPr>
                                <w:b/>
                                <w:sz w:val="16"/>
                                <w:szCs w:val="16"/>
                              </w:rPr>
                            </w:pPr>
                            <w:r w:rsidRPr="00D23C1B">
                              <w:rPr>
                                <w:b/>
                                <w:sz w:val="16"/>
                                <w:szCs w:val="16"/>
                              </w:rPr>
                              <w:t>AIR NAVIGATION DIVISION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159BF" id="Text Box 27" o:spid="_x0000_s1037" type="#_x0000_t202" style="position:absolute;margin-left:87.2pt;margin-top:6.25pt;width:73.5pt;height:29.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" fillcolor="window" strokeweight=".5pt">
                <v:textbox>
                  <w:txbxContent>
                    <w:p w:rsidR="00FD6864" w:rsidRPr="00D23C1B" w:rsidRDefault="00FD6864" w:rsidP="00D23C1B">
                      <w:pPr>
                        <w:jc w:val="center"/>
                        <w:rPr>
                          <w:b/>
                          <w:sz w:val="16"/>
                          <w:szCs w:val="16"/>
                        </w:rPr>
                      </w:pPr>
                      <w:r w:rsidRPr="00D23C1B">
                        <w:rPr>
                          <w:b/>
                          <w:sz w:val="16"/>
                          <w:szCs w:val="16"/>
                        </w:rPr>
                        <w:t>AIR NAVIGATION DIVISION</w:t>
                      </w:r>
                    </w:p>
                  </w:txbxContent>
                </v:textbox>
              </v:shape>
            </w:pict>
          </mc:Fallback>
        </mc:AlternateContent>
      </w:r>
      <w:r w:rsidR="009A4E4B" w:rsidRPr="003542C4">
        <w:rPr>
          <w:rFonts w:cstheme="minorHAnsi"/>
          <w:noProof/>
        </w:rPr>
        <mc:AlternateContent>
          <mc:Choice Requires="wps">
            <w:drawing>
              <wp:anchor distT="0" distB="0" distL="114300" distR="114300" simplePos="0" relativeHeight="251699200" behindDoc="0" locked="0" layoutInCell="1" allowOverlap="1" wp14:anchorId="405159BF" wp14:editId="0BECD413">
                <wp:simplePos x="0" y="0"/>
                <wp:positionH relativeFrom="column">
                  <wp:posOffset>2250440</wp:posOffset>
                </wp:positionH>
                <wp:positionV relativeFrom="paragraph">
                  <wp:posOffset>82550</wp:posOffset>
                </wp:positionV>
                <wp:extent cx="904875" cy="3714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904875" cy="371475"/>
                        </a:xfrm>
                        <a:prstGeom prst="rect">
                          <a:avLst/>
                        </a:prstGeom>
                        <a:solidFill>
                          <a:sysClr val="window" lastClr="FFFFFF"/>
                        </a:solidFill>
                        <a:ln w="6350">
                          <a:solidFill>
                            <a:prstClr val="black"/>
                          </a:solidFill>
                        </a:ln>
                      </wps:spPr>
                      <wps:txbx>
                        <w:txbxContent>
                          <w:p w:rsidR="00FD6864" w:rsidRPr="00D23C1B" w:rsidRDefault="00FD6864" w:rsidP="00D23C1B">
                            <w:pPr>
                              <w:jc w:val="center"/>
                              <w:rPr>
                                <w:b/>
                                <w:sz w:val="16"/>
                                <w:szCs w:val="16"/>
                              </w:rPr>
                            </w:pPr>
                            <w:r w:rsidRPr="00D23C1B">
                              <w:rPr>
                                <w:b/>
                                <w:sz w:val="16"/>
                                <w:szCs w:val="16"/>
                              </w:rPr>
                              <w:t>INTERNAL AUDIT DIVISION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159BF" id="Text Box 28" o:spid="_x0000_s1038" type="#_x0000_t202" style="position:absolute;margin-left:177.2pt;margin-top:6.5pt;width:71.25pt;height:2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" fillcolor="window" strokeweight=".5pt">
                <v:textbox>
                  <w:txbxContent>
                    <w:p w:rsidR="00FD6864" w:rsidRPr="00D23C1B" w:rsidRDefault="00FD6864" w:rsidP="00D23C1B">
                      <w:pPr>
                        <w:jc w:val="center"/>
                        <w:rPr>
                          <w:b/>
                          <w:sz w:val="16"/>
                          <w:szCs w:val="16"/>
                        </w:rPr>
                      </w:pPr>
                      <w:r w:rsidRPr="00D23C1B">
                        <w:rPr>
                          <w:b/>
                          <w:sz w:val="16"/>
                          <w:szCs w:val="16"/>
                        </w:rPr>
                        <w:t>INTERNAL AUDIT DIVISION</w:t>
                      </w:r>
                    </w:p>
                  </w:txbxContent>
                </v:textbox>
              </v:shape>
            </w:pict>
          </mc:Fallback>
        </mc:AlternateContent>
      </w:r>
      <w:r w:rsidR="009A4E4B" w:rsidRPr="003542C4">
        <w:rPr>
          <w:rFonts w:cstheme="minorHAnsi"/>
          <w:noProof/>
        </w:rPr>
        <mc:AlternateContent>
          <mc:Choice Requires="wps">
            <w:drawing>
              <wp:anchor distT="0" distB="0" distL="114300" distR="114300" simplePos="0" relativeHeight="251701248" behindDoc="0" locked="0" layoutInCell="1" allowOverlap="1" wp14:anchorId="405159BF" wp14:editId="0BECD413">
                <wp:simplePos x="0" y="0"/>
                <wp:positionH relativeFrom="column">
                  <wp:posOffset>3387090</wp:posOffset>
                </wp:positionH>
                <wp:positionV relativeFrom="paragraph">
                  <wp:posOffset>82550</wp:posOffset>
                </wp:positionV>
                <wp:extent cx="885825" cy="3714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885825" cy="371475"/>
                        </a:xfrm>
                        <a:prstGeom prst="rect">
                          <a:avLst/>
                        </a:prstGeom>
                        <a:solidFill>
                          <a:sysClr val="window" lastClr="FFFFFF"/>
                        </a:solidFill>
                        <a:ln w="6350">
                          <a:solidFill>
                            <a:prstClr val="black"/>
                          </a:solidFill>
                        </a:ln>
                      </wps:spPr>
                      <wps:txbx>
                        <w:txbxContent>
                          <w:p w:rsidR="00FD6864" w:rsidRPr="00D23C1B" w:rsidRDefault="00FD6864" w:rsidP="00D23C1B">
                            <w:pPr>
                              <w:jc w:val="center"/>
                              <w:rPr>
                                <w:b/>
                                <w:sz w:val="16"/>
                                <w:szCs w:val="16"/>
                              </w:rPr>
                            </w:pPr>
                            <w:r w:rsidRPr="00D23C1B">
                              <w:rPr>
                                <w:b/>
                                <w:sz w:val="16"/>
                                <w:szCs w:val="16"/>
                              </w:rPr>
                              <w:t>AIR TRANSPORT DIVISION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159BF" id="Text Box 29" o:spid="_x0000_s1039" type="#_x0000_t202" style="position:absolute;margin-left:266.7pt;margin-top:6.5pt;width:69.75pt;height:29.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" fillcolor="window" strokeweight=".5pt">
                <v:textbox>
                  <w:txbxContent>
                    <w:p w:rsidR="00FD6864" w:rsidRPr="00D23C1B" w:rsidRDefault="00FD6864" w:rsidP="00D23C1B">
                      <w:pPr>
                        <w:jc w:val="center"/>
                        <w:rPr>
                          <w:b/>
                          <w:sz w:val="16"/>
                          <w:szCs w:val="16"/>
                        </w:rPr>
                      </w:pPr>
                      <w:r w:rsidRPr="00D23C1B">
                        <w:rPr>
                          <w:b/>
                          <w:sz w:val="16"/>
                          <w:szCs w:val="16"/>
                        </w:rPr>
                        <w:t>AIR TRANSPORT DIVISION</w:t>
                      </w:r>
                    </w:p>
                  </w:txbxContent>
                </v:textbox>
              </v:shape>
            </w:pict>
          </mc:Fallback>
        </mc:AlternateContent>
      </w:r>
      <w:r w:rsidR="009A4E4B" w:rsidRPr="003542C4">
        <w:rPr>
          <w:rFonts w:cstheme="minorHAnsi"/>
          <w:noProof/>
        </w:rPr>
        <mc:AlternateContent>
          <mc:Choice Requires="wps">
            <w:drawing>
              <wp:anchor distT="0" distB="0" distL="114300" distR="114300" simplePos="0" relativeHeight="251703296" behindDoc="0" locked="0" layoutInCell="1" allowOverlap="1" wp14:anchorId="405159BF" wp14:editId="0BECD413">
                <wp:simplePos x="0" y="0"/>
                <wp:positionH relativeFrom="column">
                  <wp:posOffset>4511040</wp:posOffset>
                </wp:positionH>
                <wp:positionV relativeFrom="paragraph">
                  <wp:posOffset>82550</wp:posOffset>
                </wp:positionV>
                <wp:extent cx="771525" cy="37147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771525" cy="371475"/>
                        </a:xfrm>
                        <a:prstGeom prst="rect">
                          <a:avLst/>
                        </a:prstGeom>
                        <a:solidFill>
                          <a:sysClr val="window" lastClr="FFFFFF"/>
                        </a:solidFill>
                        <a:ln w="6350">
                          <a:solidFill>
                            <a:prstClr val="black"/>
                          </a:solidFill>
                        </a:ln>
                      </wps:spPr>
                      <wps:txbx>
                        <w:txbxContent>
                          <w:p w:rsidR="00FD6864" w:rsidRPr="00D23C1B" w:rsidRDefault="00FD6864" w:rsidP="00D23C1B">
                            <w:pPr>
                              <w:jc w:val="center"/>
                              <w:rPr>
                                <w:b/>
                                <w:sz w:val="16"/>
                                <w:szCs w:val="16"/>
                              </w:rPr>
                            </w:pPr>
                            <w:r w:rsidRPr="00D23C1B">
                              <w:rPr>
                                <w:b/>
                                <w:sz w:val="16"/>
                                <w:szCs w:val="16"/>
                              </w:rPr>
                              <w:t>AERODROME DIVISION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159BF" id="Text Box 30" o:spid="_x0000_s1040" type="#_x0000_t202" style="position:absolute;margin-left:355.2pt;margin-top:6.5pt;width:60.75pt;height:29.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" fillcolor="window" strokeweight=".5pt">
                <v:textbox>
                  <w:txbxContent>
                    <w:p w:rsidR="00FD6864" w:rsidRPr="00D23C1B" w:rsidRDefault="00FD6864" w:rsidP="00D23C1B">
                      <w:pPr>
                        <w:jc w:val="center"/>
                        <w:rPr>
                          <w:b/>
                          <w:sz w:val="16"/>
                          <w:szCs w:val="16"/>
                        </w:rPr>
                      </w:pPr>
                      <w:r w:rsidRPr="00D23C1B">
                        <w:rPr>
                          <w:b/>
                          <w:sz w:val="16"/>
                          <w:szCs w:val="16"/>
                        </w:rPr>
                        <w:t>AERODROME DIVISION</w:t>
                      </w:r>
                    </w:p>
                  </w:txbxContent>
                </v:textbox>
              </v:shape>
            </w:pict>
          </mc:Fallback>
        </mc:AlternateContent>
      </w:r>
      <w:r w:rsidR="001D00EA" w:rsidRPr="003542C4">
        <w:rPr>
          <w:rFonts w:cstheme="minorHAnsi"/>
          <w:noProof/>
        </w:rPr>
        <mc:AlternateContent>
          <mc:Choice Requires="wps">
            <w:drawing>
              <wp:anchor distT="0" distB="0" distL="114300" distR="114300" simplePos="0" relativeHeight="251751424" behindDoc="0" locked="0" layoutInCell="1" allowOverlap="1">
                <wp:simplePos x="0" y="0"/>
                <wp:positionH relativeFrom="column">
                  <wp:posOffset>8384540</wp:posOffset>
                </wp:positionH>
                <wp:positionV relativeFrom="paragraph">
                  <wp:posOffset>589915</wp:posOffset>
                </wp:positionV>
                <wp:extent cx="657225" cy="3175"/>
                <wp:effectExtent l="0" t="0" r="28575" b="34925"/>
                <wp:wrapNone/>
                <wp:docPr id="21" name="Straight Connector 21"/>
                <wp:cNvGraphicFramePr/>
                <a:graphic xmlns:a="http://schemas.openxmlformats.org/drawingml/2006/main">
                  <a:graphicData uri="http://schemas.microsoft.com/office/word/2010/wordprocessingShape">
                    <wps:wsp>
                      <wps:cNvCnPr/>
                      <wps:spPr>
                        <a:xfrm flipV="1">
                          <a:off x="0" y="0"/>
                          <a:ext cx="657225" cy="317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F30D3B" id="Straight Connector 21" o:spid="_x0000_s1026" style="position:absolute;flip:y;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0.2pt,46.45pt" to="711.9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" strokecolor="#4472c4 [3204]" strokeweight=".5pt">
                <v:stroke dashstyle="dashDot" joinstyle="miter"/>
              </v:line>
            </w:pict>
          </mc:Fallback>
        </mc:AlternateContent>
      </w:r>
      <w:r w:rsidR="001D00EA" w:rsidRPr="003542C4">
        <w:rPr>
          <w:rFonts w:cstheme="minorHAnsi"/>
          <w:noProof/>
        </w:rPr>
        <mc:AlternateContent>
          <mc:Choice Requires="wps">
            <w:drawing>
              <wp:anchor distT="0" distB="0" distL="114300" distR="114300" simplePos="0" relativeHeight="251753472" behindDoc="0" locked="0" layoutInCell="1" allowOverlap="1">
                <wp:simplePos x="0" y="0"/>
                <wp:positionH relativeFrom="column">
                  <wp:posOffset>9038590</wp:posOffset>
                </wp:positionH>
                <wp:positionV relativeFrom="paragraph">
                  <wp:posOffset>441325</wp:posOffset>
                </wp:positionV>
                <wp:extent cx="0" cy="117475"/>
                <wp:effectExtent l="76200" t="38100" r="57150" b="15875"/>
                <wp:wrapNone/>
                <wp:docPr id="23" name="Straight Arrow Connector 23"/>
                <wp:cNvGraphicFramePr/>
                <a:graphic xmlns:a="http://schemas.openxmlformats.org/drawingml/2006/main">
                  <a:graphicData uri="http://schemas.microsoft.com/office/word/2010/wordprocessingShape">
                    <wps:wsp>
                      <wps:cNvCnPr/>
                      <wps:spPr>
                        <a:xfrm flipV="1">
                          <a:off x="0" y="0"/>
                          <a:ext cx="0" cy="117475"/>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AA5BE" id="Straight Arrow Connector 23" o:spid="_x0000_s1026" type="#_x0000_t32" style="position:absolute;margin-left:711.7pt;margin-top:34.75pt;width:0;height:9.25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" strokecolor="#4472c4 [3204]" strokeweight=".5pt">
                <v:stroke dashstyle="dashDot" endarrow="block" joinstyle="miter"/>
              </v:shape>
            </w:pict>
          </mc:Fallback>
        </mc:AlternateContent>
      </w:r>
      <w:r w:rsidR="001D00EA" w:rsidRPr="003542C4">
        <w:rPr>
          <w:rFonts w:cstheme="minorHAnsi"/>
          <w:noProof/>
        </w:rPr>
        <mc:AlternateContent>
          <mc:Choice Requires="wps">
            <w:drawing>
              <wp:anchor distT="0" distB="0" distL="114300" distR="114300" simplePos="0" relativeHeight="251711488" behindDoc="0" locked="0" layoutInCell="1" allowOverlap="1" wp14:anchorId="405159BF" wp14:editId="0BECD413">
                <wp:simplePos x="0" y="0"/>
                <wp:positionH relativeFrom="column">
                  <wp:posOffset>8889365</wp:posOffset>
                </wp:positionH>
                <wp:positionV relativeFrom="paragraph">
                  <wp:posOffset>82550</wp:posOffset>
                </wp:positionV>
                <wp:extent cx="638175" cy="358775"/>
                <wp:effectExtent l="0" t="0" r="28575" b="22225"/>
                <wp:wrapNone/>
                <wp:docPr id="34" name="Text Box 34"/>
                <wp:cNvGraphicFramePr/>
                <a:graphic xmlns:a="http://schemas.openxmlformats.org/drawingml/2006/main">
                  <a:graphicData uri="http://schemas.microsoft.com/office/word/2010/wordprocessingShape">
                    <wps:wsp>
                      <wps:cNvSpPr txBox="1"/>
                      <wps:spPr>
                        <a:xfrm>
                          <a:off x="0" y="0"/>
                          <a:ext cx="638175" cy="358775"/>
                        </a:xfrm>
                        <a:prstGeom prst="rect">
                          <a:avLst/>
                        </a:prstGeom>
                        <a:solidFill>
                          <a:sysClr val="window" lastClr="FFFFFF"/>
                        </a:solidFill>
                        <a:ln w="6350">
                          <a:solidFill>
                            <a:prstClr val="black"/>
                          </a:solidFill>
                        </a:ln>
                      </wps:spPr>
                      <wps:txbx>
                        <w:txbxContent>
                          <w:p w:rsidR="00FD6864" w:rsidRPr="00D23C1B" w:rsidRDefault="00FD6864" w:rsidP="00D23C1B">
                            <w:pPr>
                              <w:jc w:val="center"/>
                              <w:rPr>
                                <w:b/>
                                <w:sz w:val="16"/>
                                <w:szCs w:val="16"/>
                              </w:rPr>
                            </w:pPr>
                            <w:r w:rsidRPr="00D23C1B">
                              <w:rPr>
                                <w:b/>
                                <w:sz w:val="16"/>
                                <w:szCs w:val="16"/>
                              </w:rPr>
                              <w:t>FINANCE DIVISION</w:t>
                            </w:r>
                            <w:r>
                              <w:rPr>
                                <w:b/>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159BF" id="Text Box 34" o:spid="_x0000_s1041" type="#_x0000_t202" style="position:absolute;margin-left:699.95pt;margin-top:6.5pt;width:50.25pt;height:2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" fillcolor="window" strokeweight=".5pt">
                <v:textbox>
                  <w:txbxContent>
                    <w:p w:rsidR="00FD6864" w:rsidRPr="00D23C1B" w:rsidRDefault="00FD6864" w:rsidP="00D23C1B">
                      <w:pPr>
                        <w:jc w:val="center"/>
                        <w:rPr>
                          <w:b/>
                          <w:sz w:val="16"/>
                          <w:szCs w:val="16"/>
                        </w:rPr>
                      </w:pPr>
                      <w:r w:rsidRPr="00D23C1B">
                        <w:rPr>
                          <w:b/>
                          <w:sz w:val="16"/>
                          <w:szCs w:val="16"/>
                        </w:rPr>
                        <w:t>FINANCE DIVISION</w:t>
                      </w:r>
                      <w:r>
                        <w:rPr>
                          <w:b/>
                          <w:sz w:val="16"/>
                          <w:szCs w:val="16"/>
                        </w:rPr>
                        <w:t xml:space="preserve"> </w:t>
                      </w:r>
                    </w:p>
                  </w:txbxContent>
                </v:textbox>
              </v:shape>
            </w:pict>
          </mc:Fallback>
        </mc:AlternateContent>
      </w:r>
      <w:r w:rsidR="00BD04D6" w:rsidRPr="003542C4">
        <w:rPr>
          <w:rFonts w:cstheme="minorHAnsi"/>
          <w:noProof/>
        </w:rPr>
        <mc:AlternateContent>
          <mc:Choice Requires="wps">
            <w:drawing>
              <wp:anchor distT="0" distB="0" distL="114300" distR="114300" simplePos="0" relativeHeight="251729920" behindDoc="0" locked="0" layoutInCell="1" allowOverlap="1">
                <wp:simplePos x="0" y="0"/>
                <wp:positionH relativeFrom="column">
                  <wp:posOffset>450215</wp:posOffset>
                </wp:positionH>
                <wp:positionV relativeFrom="paragraph">
                  <wp:posOffset>644525</wp:posOffset>
                </wp:positionV>
                <wp:extent cx="30384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038475" cy="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DBE406" id="Straight Connector 2"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45pt,50.75pt" to="274.7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" strokecolor="#4472c4 [3204]" strokeweight=".5pt">
                <v:stroke dashstyle="dashDot" joinstyle="miter"/>
              </v:line>
            </w:pict>
          </mc:Fallback>
        </mc:AlternateContent>
      </w:r>
      <w:r w:rsidR="00BD04D6" w:rsidRPr="003542C4">
        <w:rPr>
          <w:rFonts w:cstheme="minorHAnsi"/>
          <w:noProof/>
        </w:rPr>
        <mc:AlternateContent>
          <mc:Choice Requires="wps">
            <w:drawing>
              <wp:anchor distT="0" distB="0" distL="114300" distR="114300" simplePos="0" relativeHeight="251732992" behindDoc="0" locked="0" layoutInCell="1" allowOverlap="1">
                <wp:simplePos x="0" y="0"/>
                <wp:positionH relativeFrom="column">
                  <wp:posOffset>3488690</wp:posOffset>
                </wp:positionH>
                <wp:positionV relativeFrom="paragraph">
                  <wp:posOffset>463550</wp:posOffset>
                </wp:positionV>
                <wp:extent cx="0" cy="180975"/>
                <wp:effectExtent l="76200" t="38100" r="57150" b="9525"/>
                <wp:wrapNone/>
                <wp:docPr id="8" name="Straight Connector 8"/>
                <wp:cNvGraphicFramePr/>
                <a:graphic xmlns:a="http://schemas.openxmlformats.org/drawingml/2006/main">
                  <a:graphicData uri="http://schemas.microsoft.com/office/word/2010/wordprocessingShape">
                    <wps:wsp>
                      <wps:cNvCnPr/>
                      <wps:spPr>
                        <a:xfrm flipV="1">
                          <a:off x="0" y="0"/>
                          <a:ext cx="0" cy="180975"/>
                        </a:xfrm>
                        <a:prstGeom prst="line">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E6ADAC" id="Straight Connector 8"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274.7pt,36.5pt" to="274.7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" strokecolor="#4472c4 [3204]" strokeweight=".5pt">
                <v:stroke dashstyle="dashDot" endarrow="block" joinstyle="miter"/>
              </v:line>
            </w:pict>
          </mc:Fallback>
        </mc:AlternateContent>
      </w:r>
      <w:r w:rsidR="00260C6E" w:rsidRPr="003542C4">
        <w:rPr>
          <w:rFonts w:cstheme="minorHAnsi"/>
          <w:noProof/>
        </w:rPr>
        <mc:AlternateContent>
          <mc:Choice Requires="wps">
            <w:drawing>
              <wp:anchor distT="0" distB="0" distL="114300" distR="114300" simplePos="0" relativeHeight="251731968" behindDoc="0" locked="0" layoutInCell="1" allowOverlap="1">
                <wp:simplePos x="0" y="0"/>
                <wp:positionH relativeFrom="column">
                  <wp:posOffset>1659890</wp:posOffset>
                </wp:positionH>
                <wp:positionV relativeFrom="paragraph">
                  <wp:posOffset>463550</wp:posOffset>
                </wp:positionV>
                <wp:extent cx="0" cy="180975"/>
                <wp:effectExtent l="76200" t="38100" r="57150" b="9525"/>
                <wp:wrapNone/>
                <wp:docPr id="6" name="Straight Connector 6"/>
                <wp:cNvGraphicFramePr/>
                <a:graphic xmlns:a="http://schemas.openxmlformats.org/drawingml/2006/main">
                  <a:graphicData uri="http://schemas.microsoft.com/office/word/2010/wordprocessingShape">
                    <wps:wsp>
                      <wps:cNvCnPr/>
                      <wps:spPr>
                        <a:xfrm flipV="1">
                          <a:off x="0" y="0"/>
                          <a:ext cx="0" cy="180975"/>
                        </a:xfrm>
                        <a:prstGeom prst="line">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41B594" id="Straight Connector 6"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130.7pt,36.5pt" to="130.7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" strokecolor="#4472c4 [3204]" strokeweight=".5pt">
                <v:stroke dashstyle="dashDot" endarrow="block" joinstyle="miter"/>
              </v:line>
            </w:pict>
          </mc:Fallback>
        </mc:AlternateContent>
      </w:r>
      <w:r w:rsidR="00260C6E" w:rsidRPr="003542C4">
        <w:rPr>
          <w:rFonts w:cstheme="minorHAnsi"/>
          <w:noProof/>
        </w:rPr>
        <mc:AlternateContent>
          <mc:Choice Requires="wps">
            <w:drawing>
              <wp:anchor distT="0" distB="0" distL="114300" distR="114300" simplePos="0" relativeHeight="251730944" behindDoc="0" locked="0" layoutInCell="1" allowOverlap="1">
                <wp:simplePos x="0" y="0"/>
                <wp:positionH relativeFrom="column">
                  <wp:posOffset>450215</wp:posOffset>
                </wp:positionH>
                <wp:positionV relativeFrom="paragraph">
                  <wp:posOffset>463550</wp:posOffset>
                </wp:positionV>
                <wp:extent cx="0" cy="180975"/>
                <wp:effectExtent l="76200" t="38100" r="57150" b="9525"/>
                <wp:wrapNone/>
                <wp:docPr id="3" name="Straight Connector 3"/>
                <wp:cNvGraphicFramePr/>
                <a:graphic xmlns:a="http://schemas.openxmlformats.org/drawingml/2006/main">
                  <a:graphicData uri="http://schemas.microsoft.com/office/word/2010/wordprocessingShape">
                    <wps:wsp>
                      <wps:cNvCnPr/>
                      <wps:spPr>
                        <a:xfrm flipV="1">
                          <a:off x="0" y="0"/>
                          <a:ext cx="0" cy="180975"/>
                        </a:xfrm>
                        <a:prstGeom prst="line">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F6859E" id="Straight Connector 3"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35.45pt,36.5pt" to="35.4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" strokecolor="#4472c4 [3204]" strokeweight=".5pt">
                <v:stroke dashstyle="dashDot" endarrow="block" joinstyle="miter"/>
              </v:line>
            </w:pict>
          </mc:Fallback>
        </mc:AlternateContent>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r w:rsidR="00172F99" w:rsidRPr="003542C4">
        <w:rPr>
          <w:rFonts w:cstheme="minorHAnsi"/>
        </w:rPr>
        <w:tab/>
      </w:r>
    </w:p>
    <w:p w:rsidR="002E4782" w:rsidRPr="003542C4" w:rsidRDefault="002E4782">
      <w:pPr>
        <w:rPr>
          <w:rFonts w:cstheme="minorHAnsi"/>
          <w:u w:val="single"/>
        </w:rPr>
      </w:pPr>
    </w:p>
    <w:p w:rsidR="002E4782" w:rsidRPr="003542C4" w:rsidRDefault="002E4782">
      <w:pPr>
        <w:rPr>
          <w:rFonts w:cstheme="minorHAnsi"/>
          <w:u w:val="single"/>
        </w:rPr>
      </w:pPr>
    </w:p>
    <w:p w:rsidR="002E4782" w:rsidRPr="003542C4" w:rsidRDefault="002E4782">
      <w:pPr>
        <w:rPr>
          <w:rFonts w:cstheme="minorHAnsi"/>
          <w:u w:val="single"/>
        </w:rPr>
      </w:pPr>
    </w:p>
    <w:p w:rsidR="002E4782" w:rsidRPr="003542C4" w:rsidRDefault="002E4782">
      <w:pPr>
        <w:rPr>
          <w:rFonts w:cstheme="minorHAnsi"/>
          <w:u w:val="single"/>
        </w:rPr>
      </w:pPr>
    </w:p>
    <w:p w:rsidR="002E4782" w:rsidRPr="003542C4" w:rsidRDefault="002E4782">
      <w:pPr>
        <w:rPr>
          <w:rFonts w:cstheme="minorHAnsi"/>
          <w:u w:val="single"/>
        </w:rPr>
        <w:sectPr w:rsidR="002E4782" w:rsidRPr="003542C4" w:rsidSect="00D23C1B">
          <w:footerReference w:type="default" r:id="rId8"/>
          <w:pgSz w:w="16838" w:h="11906" w:orient="landscape" w:code="9"/>
          <w:pgMar w:top="1440" w:right="820" w:bottom="1440" w:left="851" w:header="709" w:footer="709" w:gutter="0"/>
          <w:cols w:space="708"/>
          <w:docGrid w:linePitch="360"/>
        </w:sectPr>
      </w:pPr>
    </w:p>
    <w:p w:rsidR="002E4782" w:rsidRPr="003542C4" w:rsidRDefault="002E4782">
      <w:pPr>
        <w:rPr>
          <w:rFonts w:cstheme="minorHAnsi"/>
          <w:u w:val="single"/>
        </w:rPr>
      </w:pPr>
    </w:p>
    <w:p w:rsidR="005A6EC8" w:rsidRPr="003542C4" w:rsidRDefault="005A6EC8" w:rsidP="00E52CEF">
      <w:pPr>
        <w:jc w:val="center"/>
        <w:rPr>
          <w:rFonts w:cstheme="minorHAnsi"/>
          <w:b/>
          <w:u w:val="single"/>
        </w:rPr>
      </w:pPr>
      <w:r w:rsidRPr="003542C4">
        <w:rPr>
          <w:rFonts w:cstheme="minorHAnsi"/>
          <w:b/>
          <w:u w:val="single"/>
        </w:rPr>
        <w:t>Overview</w:t>
      </w:r>
    </w:p>
    <w:p w:rsidR="0060452E" w:rsidRPr="003542C4" w:rsidRDefault="0060452E">
      <w:pPr>
        <w:rPr>
          <w:rFonts w:cstheme="minorHAnsi"/>
          <w:u w:val="single"/>
        </w:rPr>
      </w:pPr>
      <w:r w:rsidRPr="003542C4">
        <w:rPr>
          <w:rFonts w:cstheme="minorHAnsi"/>
        </w:rPr>
        <w:t>The following steps describes how public &amp; airline/ operator enquiries, personnel licensing applications, state letters from international aviation bodies and ministerial decree matters are received and handled by the Administration &amp; Planning Division (APD) of the Department of Civil Aviation of Lao PDR (DCAL)</w:t>
      </w:r>
      <w:r w:rsidR="0018431E" w:rsidRPr="003542C4">
        <w:rPr>
          <w:rFonts w:cstheme="minorHAnsi"/>
        </w:rPr>
        <w:t xml:space="preserve"> at present</w:t>
      </w:r>
      <w:r w:rsidRPr="003542C4">
        <w:rPr>
          <w:rFonts w:cstheme="minorHAnsi"/>
        </w:rPr>
        <w:t>.</w:t>
      </w:r>
    </w:p>
    <w:p w:rsidR="004B2C49" w:rsidRPr="003542C4" w:rsidRDefault="004B2C49" w:rsidP="004B2C49">
      <w:pPr>
        <w:pStyle w:val="ListParagraph"/>
        <w:numPr>
          <w:ilvl w:val="0"/>
          <w:numId w:val="2"/>
        </w:numPr>
        <w:rPr>
          <w:rFonts w:cstheme="minorHAnsi"/>
        </w:rPr>
      </w:pPr>
      <w:r w:rsidRPr="003542C4">
        <w:rPr>
          <w:rFonts w:cstheme="minorHAnsi"/>
        </w:rPr>
        <w:t xml:space="preserve">There are 10 divisions under </w:t>
      </w:r>
      <w:r w:rsidR="0060452E" w:rsidRPr="003542C4">
        <w:rPr>
          <w:rFonts w:cstheme="minorHAnsi"/>
        </w:rPr>
        <w:t>DCAL.</w:t>
      </w:r>
      <w:r w:rsidR="000A4C62" w:rsidRPr="003542C4">
        <w:rPr>
          <w:rFonts w:cstheme="minorHAnsi"/>
        </w:rPr>
        <w:br/>
      </w:r>
    </w:p>
    <w:p w:rsidR="004B2C49" w:rsidRPr="003542C4" w:rsidRDefault="004B2C49" w:rsidP="004B2C49">
      <w:pPr>
        <w:pStyle w:val="ListParagraph"/>
        <w:numPr>
          <w:ilvl w:val="0"/>
          <w:numId w:val="2"/>
        </w:numPr>
        <w:rPr>
          <w:rFonts w:cstheme="minorHAnsi"/>
        </w:rPr>
      </w:pPr>
      <w:r w:rsidRPr="003542C4">
        <w:rPr>
          <w:rFonts w:cstheme="minorHAnsi"/>
        </w:rPr>
        <w:t xml:space="preserve">Each division has its respective sub sections depending on </w:t>
      </w:r>
      <w:r w:rsidR="002E4782" w:rsidRPr="003542C4">
        <w:rPr>
          <w:rFonts w:cstheme="minorHAnsi"/>
        </w:rPr>
        <w:t xml:space="preserve">how extensive </w:t>
      </w:r>
      <w:r w:rsidRPr="003542C4">
        <w:rPr>
          <w:rFonts w:cstheme="minorHAnsi"/>
        </w:rPr>
        <w:t xml:space="preserve">the role &amp; function of </w:t>
      </w:r>
      <w:r w:rsidR="000E3E9B" w:rsidRPr="003542C4">
        <w:rPr>
          <w:rFonts w:cstheme="minorHAnsi"/>
        </w:rPr>
        <w:t>that</w:t>
      </w:r>
      <w:r w:rsidRPr="003542C4">
        <w:rPr>
          <w:rFonts w:cstheme="minorHAnsi"/>
        </w:rPr>
        <w:t xml:space="preserve"> division</w:t>
      </w:r>
      <w:r w:rsidR="002E4782" w:rsidRPr="003542C4">
        <w:rPr>
          <w:rFonts w:cstheme="minorHAnsi"/>
        </w:rPr>
        <w:t xml:space="preserve"> </w:t>
      </w:r>
      <w:r w:rsidR="000E3E9B" w:rsidRPr="003542C4">
        <w:rPr>
          <w:rFonts w:cstheme="minorHAnsi"/>
        </w:rPr>
        <w:t>is</w:t>
      </w:r>
      <w:r w:rsidRPr="003542C4">
        <w:rPr>
          <w:rFonts w:cstheme="minorHAnsi"/>
        </w:rPr>
        <w:t>.</w:t>
      </w:r>
      <w:r w:rsidR="000A4C62" w:rsidRPr="003542C4">
        <w:rPr>
          <w:rFonts w:cstheme="minorHAnsi"/>
        </w:rPr>
        <w:br/>
      </w:r>
    </w:p>
    <w:p w:rsidR="00F97C4F" w:rsidRPr="003542C4" w:rsidRDefault="0060452E" w:rsidP="005A6EC8">
      <w:pPr>
        <w:pStyle w:val="ListParagraph"/>
        <w:numPr>
          <w:ilvl w:val="0"/>
          <w:numId w:val="2"/>
        </w:numPr>
        <w:rPr>
          <w:rFonts w:cstheme="minorHAnsi"/>
        </w:rPr>
      </w:pPr>
      <w:r w:rsidRPr="003542C4">
        <w:rPr>
          <w:rFonts w:cstheme="minorHAnsi"/>
        </w:rPr>
        <w:t>APD</w:t>
      </w:r>
      <w:r w:rsidR="004B2C49" w:rsidRPr="003542C4">
        <w:rPr>
          <w:rFonts w:cstheme="minorHAnsi"/>
        </w:rPr>
        <w:t xml:space="preserve"> is the primary contact between </w:t>
      </w:r>
      <w:r w:rsidRPr="003542C4">
        <w:rPr>
          <w:rFonts w:cstheme="minorHAnsi"/>
        </w:rPr>
        <w:t xml:space="preserve">external </w:t>
      </w:r>
      <w:r w:rsidR="004B2C49" w:rsidRPr="003542C4">
        <w:rPr>
          <w:rFonts w:cstheme="minorHAnsi"/>
        </w:rPr>
        <w:t>stakeholders and DCAL</w:t>
      </w:r>
      <w:r w:rsidR="000A4C62" w:rsidRPr="003542C4">
        <w:rPr>
          <w:rFonts w:cstheme="minorHAnsi"/>
        </w:rPr>
        <w:t>, vice versa.</w:t>
      </w:r>
      <w:r w:rsidR="00AC13C6" w:rsidRPr="003542C4">
        <w:rPr>
          <w:rFonts w:cstheme="minorHAnsi"/>
        </w:rPr>
        <w:br/>
      </w:r>
    </w:p>
    <w:p w:rsidR="00F97C4F" w:rsidRPr="003542C4" w:rsidRDefault="00F97C4F" w:rsidP="005A6EC8">
      <w:pPr>
        <w:pStyle w:val="ListParagraph"/>
        <w:numPr>
          <w:ilvl w:val="0"/>
          <w:numId w:val="2"/>
        </w:numPr>
        <w:rPr>
          <w:rFonts w:cstheme="minorHAnsi"/>
        </w:rPr>
      </w:pPr>
      <w:r w:rsidRPr="003542C4">
        <w:rPr>
          <w:rFonts w:cstheme="minorHAnsi"/>
        </w:rPr>
        <w:t>The below are independent</w:t>
      </w:r>
      <w:r w:rsidR="00AC13C6" w:rsidRPr="003542C4">
        <w:rPr>
          <w:rFonts w:cstheme="minorHAnsi"/>
        </w:rPr>
        <w:t xml:space="preserve"> and only work with APD administratively (incoming and outgoing official letter, receiving and sending)</w:t>
      </w:r>
      <w:r w:rsidRPr="003542C4">
        <w:rPr>
          <w:rFonts w:cstheme="minorHAnsi"/>
        </w:rPr>
        <w:t>,</w:t>
      </w:r>
    </w:p>
    <w:p w:rsidR="00F97C4F" w:rsidRPr="003542C4" w:rsidRDefault="00F97C4F" w:rsidP="00F97C4F">
      <w:pPr>
        <w:pStyle w:val="ListParagraph"/>
        <w:numPr>
          <w:ilvl w:val="1"/>
          <w:numId w:val="2"/>
        </w:numPr>
        <w:rPr>
          <w:rFonts w:cstheme="minorHAnsi"/>
        </w:rPr>
      </w:pPr>
      <w:r w:rsidRPr="003542C4">
        <w:rPr>
          <w:rFonts w:cstheme="minorHAnsi"/>
        </w:rPr>
        <w:t xml:space="preserve">Internal </w:t>
      </w:r>
      <w:r w:rsidR="00AC13C6" w:rsidRPr="003542C4">
        <w:rPr>
          <w:rFonts w:cstheme="minorHAnsi"/>
        </w:rPr>
        <w:t>Audit Division</w:t>
      </w:r>
      <w:r w:rsidRPr="003542C4">
        <w:rPr>
          <w:rFonts w:cstheme="minorHAnsi"/>
        </w:rPr>
        <w:t>,</w:t>
      </w:r>
      <w:r w:rsidR="00AC13C6" w:rsidRPr="003542C4">
        <w:rPr>
          <w:rFonts w:cstheme="minorHAnsi"/>
        </w:rPr>
        <w:br/>
      </w:r>
    </w:p>
    <w:p w:rsidR="00F97C4F" w:rsidRPr="003542C4" w:rsidRDefault="00F97C4F" w:rsidP="00F97C4F">
      <w:pPr>
        <w:pStyle w:val="ListParagraph"/>
        <w:numPr>
          <w:ilvl w:val="1"/>
          <w:numId w:val="2"/>
        </w:numPr>
        <w:rPr>
          <w:rFonts w:cstheme="minorHAnsi"/>
        </w:rPr>
      </w:pPr>
      <w:r w:rsidRPr="003542C4">
        <w:rPr>
          <w:rFonts w:cstheme="minorHAnsi"/>
        </w:rPr>
        <w:t xml:space="preserve">Aeronautical </w:t>
      </w:r>
      <w:r w:rsidR="00AC13C6" w:rsidRPr="003542C4">
        <w:rPr>
          <w:rFonts w:cstheme="minorHAnsi"/>
        </w:rPr>
        <w:t xml:space="preserve">Telecommunications Division </w:t>
      </w:r>
      <w:r w:rsidRPr="003542C4">
        <w:rPr>
          <w:rFonts w:cstheme="minorHAnsi"/>
        </w:rPr>
        <w:t>and</w:t>
      </w:r>
      <w:r w:rsidR="00AC13C6" w:rsidRPr="003542C4">
        <w:rPr>
          <w:rFonts w:cstheme="minorHAnsi"/>
        </w:rPr>
        <w:br/>
      </w:r>
    </w:p>
    <w:p w:rsidR="00F97C4F" w:rsidRPr="003542C4" w:rsidRDefault="00F97C4F" w:rsidP="00F97C4F">
      <w:pPr>
        <w:pStyle w:val="ListParagraph"/>
        <w:numPr>
          <w:ilvl w:val="1"/>
          <w:numId w:val="2"/>
        </w:numPr>
        <w:rPr>
          <w:rFonts w:cstheme="minorHAnsi"/>
        </w:rPr>
      </w:pPr>
      <w:r w:rsidRPr="003542C4">
        <w:rPr>
          <w:rFonts w:cstheme="minorHAnsi"/>
        </w:rPr>
        <w:t xml:space="preserve">Aviation </w:t>
      </w:r>
      <w:r w:rsidR="00AC13C6" w:rsidRPr="003542C4">
        <w:rPr>
          <w:rFonts w:cstheme="minorHAnsi"/>
        </w:rPr>
        <w:t>Security Division</w:t>
      </w:r>
      <w:r w:rsidRPr="003542C4">
        <w:rPr>
          <w:rFonts w:cstheme="minorHAnsi"/>
        </w:rPr>
        <w:t>.</w:t>
      </w:r>
      <w:r w:rsidR="00AC13C6" w:rsidRPr="003542C4">
        <w:rPr>
          <w:rFonts w:cstheme="minorHAnsi"/>
        </w:rPr>
        <w:br/>
      </w:r>
    </w:p>
    <w:p w:rsidR="004B2C49" w:rsidRPr="003542C4" w:rsidRDefault="00AC13C6" w:rsidP="00AC13C6">
      <w:pPr>
        <w:pStyle w:val="ListParagraph"/>
        <w:rPr>
          <w:rFonts w:cstheme="minorHAnsi"/>
        </w:rPr>
      </w:pPr>
      <w:r w:rsidRPr="003542C4">
        <w:rPr>
          <w:rFonts w:cstheme="minorHAnsi"/>
        </w:rPr>
        <w:t>While, the others are requirement to interact with each other on matters related to permit applications, licensing, personnel training &amp; recruitment and finance matters (relating to local or overseas training)</w:t>
      </w:r>
      <w:r w:rsidR="000A4C62" w:rsidRPr="003542C4">
        <w:rPr>
          <w:rFonts w:cstheme="minorHAnsi"/>
        </w:rPr>
        <w:br/>
      </w:r>
    </w:p>
    <w:p w:rsidR="005A6EC8" w:rsidRPr="003542C4" w:rsidRDefault="004B2C49" w:rsidP="005A6EC8">
      <w:pPr>
        <w:pStyle w:val="ListParagraph"/>
        <w:numPr>
          <w:ilvl w:val="0"/>
          <w:numId w:val="2"/>
        </w:numPr>
        <w:rPr>
          <w:rFonts w:cstheme="minorHAnsi"/>
        </w:rPr>
      </w:pPr>
      <w:r w:rsidRPr="003542C4">
        <w:rPr>
          <w:rFonts w:cstheme="minorHAnsi"/>
        </w:rPr>
        <w:t xml:space="preserve">APD </w:t>
      </w:r>
      <w:r w:rsidR="00A96B28" w:rsidRPr="003542C4">
        <w:rPr>
          <w:rFonts w:cstheme="minorHAnsi"/>
        </w:rPr>
        <w:t>oversees all</w:t>
      </w:r>
      <w:r w:rsidR="005A6EC8" w:rsidRPr="003542C4">
        <w:rPr>
          <w:rFonts w:cstheme="minorHAnsi"/>
        </w:rPr>
        <w:t xml:space="preserve"> </w:t>
      </w:r>
      <w:r w:rsidR="00A96B28" w:rsidRPr="003542C4">
        <w:rPr>
          <w:rFonts w:cstheme="minorHAnsi"/>
        </w:rPr>
        <w:t>receiving</w:t>
      </w:r>
      <w:r w:rsidR="005A6EC8" w:rsidRPr="003542C4">
        <w:rPr>
          <w:rFonts w:cstheme="minorHAnsi"/>
        </w:rPr>
        <w:t xml:space="preserve"> and </w:t>
      </w:r>
      <w:r w:rsidR="000A4C62" w:rsidRPr="003542C4">
        <w:rPr>
          <w:rFonts w:cstheme="minorHAnsi"/>
        </w:rPr>
        <w:t xml:space="preserve">internal onward </w:t>
      </w:r>
      <w:r w:rsidR="0018431E" w:rsidRPr="003542C4">
        <w:rPr>
          <w:rFonts w:cstheme="minorHAnsi"/>
        </w:rPr>
        <w:t>distribution</w:t>
      </w:r>
      <w:r w:rsidR="00A96B28" w:rsidRPr="003542C4">
        <w:rPr>
          <w:rFonts w:cstheme="minorHAnsi"/>
        </w:rPr>
        <w:t xml:space="preserve"> of</w:t>
      </w:r>
      <w:r w:rsidR="005A6EC8" w:rsidRPr="003542C4">
        <w:rPr>
          <w:rFonts w:cstheme="minorHAnsi"/>
        </w:rPr>
        <w:t xml:space="preserve"> public &amp; airline/ operator enquiries, personnel licensing</w:t>
      </w:r>
      <w:r w:rsidR="002E4782" w:rsidRPr="003542C4">
        <w:rPr>
          <w:rFonts w:cstheme="minorHAnsi"/>
        </w:rPr>
        <w:t xml:space="preserve"> applications</w:t>
      </w:r>
      <w:r w:rsidR="005A6EC8" w:rsidRPr="003542C4">
        <w:rPr>
          <w:rFonts w:cstheme="minorHAnsi"/>
        </w:rPr>
        <w:t>, state letters from international aviation bodies</w:t>
      </w:r>
      <w:r w:rsidR="00A96B28" w:rsidRPr="003542C4">
        <w:rPr>
          <w:rFonts w:cstheme="minorHAnsi"/>
        </w:rPr>
        <w:t xml:space="preserve"> and </w:t>
      </w:r>
      <w:r w:rsidR="005A6EC8" w:rsidRPr="003542C4">
        <w:rPr>
          <w:rFonts w:cstheme="minorHAnsi"/>
        </w:rPr>
        <w:t>ministerial de</w:t>
      </w:r>
      <w:r w:rsidR="002E4782" w:rsidRPr="003542C4">
        <w:rPr>
          <w:rFonts w:cstheme="minorHAnsi"/>
        </w:rPr>
        <w:t>c</w:t>
      </w:r>
      <w:r w:rsidR="005A6EC8" w:rsidRPr="003542C4">
        <w:rPr>
          <w:rFonts w:cstheme="minorHAnsi"/>
        </w:rPr>
        <w:t>ree</w:t>
      </w:r>
      <w:r w:rsidR="00A96B28" w:rsidRPr="003542C4">
        <w:rPr>
          <w:rFonts w:cstheme="minorHAnsi"/>
        </w:rPr>
        <w:t xml:space="preserve"> matters on behalf of DCAL.</w:t>
      </w:r>
      <w:r w:rsidRPr="003542C4">
        <w:rPr>
          <w:rFonts w:cstheme="minorHAnsi"/>
        </w:rPr>
        <w:t xml:space="preserve"> </w:t>
      </w:r>
      <w:r w:rsidR="000A4C62" w:rsidRPr="003542C4">
        <w:rPr>
          <w:rFonts w:cstheme="minorHAnsi"/>
        </w:rPr>
        <w:br/>
      </w:r>
    </w:p>
    <w:p w:rsidR="005A6EC8" w:rsidRPr="003542C4" w:rsidRDefault="00BC6BC5" w:rsidP="005A6EC8">
      <w:pPr>
        <w:pStyle w:val="ListParagraph"/>
        <w:numPr>
          <w:ilvl w:val="0"/>
          <w:numId w:val="2"/>
        </w:numPr>
        <w:rPr>
          <w:rFonts w:cstheme="minorHAnsi"/>
        </w:rPr>
      </w:pPr>
      <w:r w:rsidRPr="003542C4">
        <w:rPr>
          <w:rFonts w:cstheme="minorHAnsi"/>
        </w:rPr>
        <w:t xml:space="preserve">All </w:t>
      </w:r>
      <w:r w:rsidR="000E3E9B" w:rsidRPr="003542C4">
        <w:rPr>
          <w:rFonts w:cstheme="minorHAnsi"/>
        </w:rPr>
        <w:t xml:space="preserve">Official letter communications </w:t>
      </w:r>
      <w:r w:rsidR="0018431E" w:rsidRPr="003542C4">
        <w:rPr>
          <w:rFonts w:cstheme="minorHAnsi"/>
        </w:rPr>
        <w:t xml:space="preserve">on company cover letterheads </w:t>
      </w:r>
      <w:r w:rsidR="000E3E9B" w:rsidRPr="003542C4">
        <w:rPr>
          <w:rFonts w:cstheme="minorHAnsi"/>
        </w:rPr>
        <w:t xml:space="preserve">are made </w:t>
      </w:r>
      <w:r w:rsidR="00A96B28" w:rsidRPr="003542C4">
        <w:rPr>
          <w:rFonts w:cstheme="minorHAnsi"/>
        </w:rPr>
        <w:t xml:space="preserve">in person at DCAL </w:t>
      </w:r>
      <w:r w:rsidR="004B2C49" w:rsidRPr="003542C4">
        <w:rPr>
          <w:rFonts w:cstheme="minorHAnsi"/>
        </w:rPr>
        <w:t>reception</w:t>
      </w:r>
      <w:r w:rsidR="000E3E9B" w:rsidRPr="003542C4">
        <w:rPr>
          <w:rFonts w:cstheme="minorHAnsi"/>
        </w:rPr>
        <w:t xml:space="preserve"> and attention to the respective Divisions or directly to </w:t>
      </w:r>
      <w:r w:rsidR="0060452E" w:rsidRPr="003542C4">
        <w:rPr>
          <w:rFonts w:cstheme="minorHAnsi"/>
        </w:rPr>
        <w:t>the Director General of Civil Aviation Lao PDR (DGCA)</w:t>
      </w:r>
      <w:r w:rsidR="000E3E9B" w:rsidRPr="003542C4">
        <w:rPr>
          <w:rFonts w:cstheme="minorHAnsi"/>
        </w:rPr>
        <w:t>.</w:t>
      </w:r>
      <w:r w:rsidR="000A4C62" w:rsidRPr="003542C4">
        <w:rPr>
          <w:rFonts w:cstheme="minorHAnsi"/>
        </w:rPr>
        <w:br/>
      </w:r>
    </w:p>
    <w:p w:rsidR="00302E99" w:rsidRPr="003542C4" w:rsidRDefault="00A96B28" w:rsidP="005A6EC8">
      <w:pPr>
        <w:pStyle w:val="ListParagraph"/>
        <w:numPr>
          <w:ilvl w:val="0"/>
          <w:numId w:val="2"/>
        </w:numPr>
        <w:rPr>
          <w:rFonts w:cstheme="minorHAnsi"/>
        </w:rPr>
      </w:pPr>
      <w:bookmarkStart w:id="0" w:name="step7"/>
      <w:r w:rsidRPr="003542C4">
        <w:rPr>
          <w:rFonts w:cstheme="minorHAnsi"/>
        </w:rPr>
        <w:t>APD</w:t>
      </w:r>
      <w:r w:rsidR="00BC6BC5" w:rsidRPr="003542C4">
        <w:rPr>
          <w:rFonts w:cstheme="minorHAnsi"/>
        </w:rPr>
        <w:t>’s</w:t>
      </w:r>
      <w:r w:rsidRPr="003542C4">
        <w:rPr>
          <w:rFonts w:cstheme="minorHAnsi"/>
        </w:rPr>
        <w:t xml:space="preserve"> </w:t>
      </w:r>
      <w:r w:rsidR="00BC6BC5" w:rsidRPr="003542C4">
        <w:rPr>
          <w:rFonts w:cstheme="minorHAnsi"/>
        </w:rPr>
        <w:t xml:space="preserve">Administration Officer </w:t>
      </w:r>
      <w:r w:rsidR="0060452E" w:rsidRPr="003542C4">
        <w:rPr>
          <w:rFonts w:cstheme="minorHAnsi"/>
        </w:rPr>
        <w:t xml:space="preserve">manually </w:t>
      </w:r>
      <w:r w:rsidR="00302E99" w:rsidRPr="003542C4">
        <w:rPr>
          <w:rFonts w:cstheme="minorHAnsi"/>
        </w:rPr>
        <w:t>record</w:t>
      </w:r>
      <w:r w:rsidR="00BC6BC5" w:rsidRPr="003542C4">
        <w:rPr>
          <w:rFonts w:cstheme="minorHAnsi"/>
        </w:rPr>
        <w:t>s</w:t>
      </w:r>
      <w:r w:rsidR="00302E99" w:rsidRPr="003542C4">
        <w:rPr>
          <w:rFonts w:cstheme="minorHAnsi"/>
        </w:rPr>
        <w:t xml:space="preserve"> </w:t>
      </w:r>
      <w:r w:rsidR="00BC6BC5" w:rsidRPr="003542C4">
        <w:rPr>
          <w:rFonts w:cstheme="minorHAnsi"/>
        </w:rPr>
        <w:t xml:space="preserve">the </w:t>
      </w:r>
      <w:r w:rsidR="00302E99" w:rsidRPr="003542C4">
        <w:rPr>
          <w:rFonts w:cstheme="minorHAnsi"/>
        </w:rPr>
        <w:t xml:space="preserve">following information </w:t>
      </w:r>
      <w:r w:rsidR="00BC6BC5" w:rsidRPr="003542C4">
        <w:rPr>
          <w:rFonts w:cstheme="minorHAnsi"/>
        </w:rPr>
        <w:t xml:space="preserve">on an excel sheet </w:t>
      </w:r>
      <w:r w:rsidR="005E5662" w:rsidRPr="003542C4">
        <w:rPr>
          <w:rFonts w:cstheme="minorHAnsi"/>
        </w:rPr>
        <w:t>upon</w:t>
      </w:r>
      <w:r w:rsidR="00302E99" w:rsidRPr="003542C4">
        <w:rPr>
          <w:rFonts w:cstheme="minorHAnsi"/>
        </w:rPr>
        <w:t xml:space="preserve"> receiving</w:t>
      </w:r>
      <w:r w:rsidR="005E5662" w:rsidRPr="003542C4">
        <w:rPr>
          <w:rFonts w:cstheme="minorHAnsi"/>
        </w:rPr>
        <w:t xml:space="preserve"> </w:t>
      </w:r>
      <w:r w:rsidR="000E3E9B" w:rsidRPr="003542C4">
        <w:rPr>
          <w:rFonts w:cstheme="minorHAnsi"/>
        </w:rPr>
        <w:t>from the originator</w:t>
      </w:r>
      <w:r w:rsidR="000A4C62" w:rsidRPr="003542C4">
        <w:rPr>
          <w:rFonts w:cstheme="minorHAnsi"/>
        </w:rPr>
        <w:t xml:space="preserve"> (steps might not be in correct order)</w:t>
      </w:r>
      <w:r w:rsidR="005E5662" w:rsidRPr="003542C4">
        <w:rPr>
          <w:rFonts w:cstheme="minorHAnsi"/>
        </w:rPr>
        <w:t>,</w:t>
      </w:r>
      <w:r w:rsidR="00302E99" w:rsidRPr="003542C4">
        <w:rPr>
          <w:rFonts w:cstheme="minorHAnsi"/>
        </w:rPr>
        <w:t xml:space="preserve"> </w:t>
      </w:r>
    </w:p>
    <w:p w:rsidR="00C71318" w:rsidRPr="003542C4" w:rsidRDefault="00C71318" w:rsidP="00302E99">
      <w:pPr>
        <w:pStyle w:val="ListParagraph"/>
        <w:numPr>
          <w:ilvl w:val="1"/>
          <w:numId w:val="2"/>
        </w:numPr>
        <w:rPr>
          <w:rFonts w:cstheme="minorHAnsi"/>
        </w:rPr>
      </w:pPr>
      <w:bookmarkStart w:id="1" w:name="step7a_j"/>
      <w:r w:rsidRPr="003542C4">
        <w:rPr>
          <w:rFonts w:cstheme="minorHAnsi"/>
        </w:rPr>
        <w:t xml:space="preserve">Date and time of receiving, </w:t>
      </w:r>
      <w:r w:rsidRPr="003542C4">
        <w:rPr>
          <w:rFonts w:cstheme="minorHAnsi"/>
        </w:rPr>
        <w:br/>
      </w:r>
    </w:p>
    <w:p w:rsidR="00C71318" w:rsidRPr="003542C4" w:rsidRDefault="00C71318" w:rsidP="00302E99">
      <w:pPr>
        <w:pStyle w:val="ListParagraph"/>
        <w:numPr>
          <w:ilvl w:val="1"/>
          <w:numId w:val="2"/>
        </w:numPr>
        <w:rPr>
          <w:rFonts w:cstheme="minorHAnsi"/>
        </w:rPr>
      </w:pPr>
      <w:r w:rsidRPr="003542C4">
        <w:rPr>
          <w:rFonts w:cstheme="minorHAnsi"/>
        </w:rPr>
        <w:t>Receive by whom on behalf of DCAL (name of receiving Administration Officer),</w:t>
      </w:r>
      <w:r w:rsidRPr="003542C4">
        <w:rPr>
          <w:rFonts w:cstheme="minorHAnsi"/>
        </w:rPr>
        <w:br/>
      </w:r>
    </w:p>
    <w:p w:rsidR="00302E99" w:rsidRPr="003542C4" w:rsidRDefault="00BC6BC5" w:rsidP="00C71318">
      <w:pPr>
        <w:pStyle w:val="ListParagraph"/>
        <w:numPr>
          <w:ilvl w:val="1"/>
          <w:numId w:val="2"/>
        </w:numPr>
        <w:rPr>
          <w:rFonts w:cstheme="minorHAnsi"/>
        </w:rPr>
      </w:pPr>
      <w:bookmarkStart w:id="2" w:name="step7c_g"/>
      <w:r w:rsidRPr="003542C4">
        <w:rPr>
          <w:rFonts w:cstheme="minorHAnsi"/>
        </w:rPr>
        <w:t>The company</w:t>
      </w:r>
      <w:r w:rsidR="00AF28E3" w:rsidRPr="003542C4">
        <w:rPr>
          <w:rFonts w:cstheme="minorHAnsi"/>
        </w:rPr>
        <w:t xml:space="preserve"> or organization name</w:t>
      </w:r>
      <w:r w:rsidRPr="003542C4">
        <w:rPr>
          <w:rFonts w:cstheme="minorHAnsi"/>
        </w:rPr>
        <w:t xml:space="preserve">, </w:t>
      </w:r>
      <w:r w:rsidR="000A4C62" w:rsidRPr="003542C4">
        <w:rPr>
          <w:rFonts w:cstheme="minorHAnsi"/>
        </w:rPr>
        <w:br/>
      </w:r>
    </w:p>
    <w:p w:rsidR="00C71318" w:rsidRPr="003542C4" w:rsidRDefault="00C71318" w:rsidP="00C71318">
      <w:pPr>
        <w:pStyle w:val="ListParagraph"/>
        <w:numPr>
          <w:ilvl w:val="1"/>
          <w:numId w:val="2"/>
        </w:numPr>
        <w:rPr>
          <w:rFonts w:cstheme="minorHAnsi"/>
        </w:rPr>
      </w:pPr>
      <w:r w:rsidRPr="003542C4">
        <w:rPr>
          <w:rFonts w:cstheme="minorHAnsi"/>
        </w:rPr>
        <w:t>the name of the representative or name of the person delivering on behalf of the company.</w:t>
      </w:r>
      <w:r w:rsidRPr="003542C4">
        <w:rPr>
          <w:rFonts w:cstheme="minorHAnsi"/>
        </w:rPr>
        <w:br/>
      </w:r>
    </w:p>
    <w:p w:rsidR="00C71318" w:rsidRPr="003542C4" w:rsidRDefault="00C71318" w:rsidP="00C71318">
      <w:pPr>
        <w:pStyle w:val="ListParagraph"/>
        <w:numPr>
          <w:ilvl w:val="1"/>
          <w:numId w:val="2"/>
        </w:numPr>
        <w:rPr>
          <w:rFonts w:cstheme="minorHAnsi"/>
        </w:rPr>
      </w:pPr>
      <w:r w:rsidRPr="003542C4">
        <w:rPr>
          <w:rFonts w:cstheme="minorHAnsi"/>
        </w:rPr>
        <w:lastRenderedPageBreak/>
        <w:t>The official letter document’s reference number (mandatory) or it will not be accepted.</w:t>
      </w:r>
      <w:r w:rsidRPr="003542C4">
        <w:rPr>
          <w:rFonts w:cstheme="minorHAnsi"/>
        </w:rPr>
        <w:br/>
      </w:r>
    </w:p>
    <w:p w:rsidR="00BC6BC5" w:rsidRPr="003542C4" w:rsidRDefault="00302E99" w:rsidP="00C71318">
      <w:pPr>
        <w:pStyle w:val="ListParagraph"/>
        <w:numPr>
          <w:ilvl w:val="1"/>
          <w:numId w:val="2"/>
        </w:numPr>
        <w:rPr>
          <w:rFonts w:cstheme="minorHAnsi"/>
        </w:rPr>
      </w:pPr>
      <w:r w:rsidRPr="003542C4">
        <w:rPr>
          <w:rFonts w:cstheme="minorHAnsi"/>
        </w:rPr>
        <w:t>Contact information, phone or email or fax number,</w:t>
      </w:r>
      <w:r w:rsidR="000A4C62" w:rsidRPr="003542C4">
        <w:rPr>
          <w:rFonts w:cstheme="minorHAnsi"/>
        </w:rPr>
        <w:br/>
      </w:r>
    </w:p>
    <w:p w:rsidR="00C71318" w:rsidRPr="003542C4" w:rsidRDefault="00BC6BC5" w:rsidP="00C71318">
      <w:pPr>
        <w:pStyle w:val="ListParagraph"/>
        <w:numPr>
          <w:ilvl w:val="1"/>
          <w:numId w:val="2"/>
        </w:numPr>
        <w:rPr>
          <w:rFonts w:cstheme="minorHAnsi"/>
        </w:rPr>
      </w:pPr>
      <w:r w:rsidRPr="003542C4">
        <w:rPr>
          <w:rFonts w:cstheme="minorHAnsi"/>
        </w:rPr>
        <w:t xml:space="preserve">the date indicated on the letter document, </w:t>
      </w:r>
      <w:bookmarkEnd w:id="2"/>
      <w:r w:rsidR="00C71318" w:rsidRPr="003542C4">
        <w:rPr>
          <w:rFonts w:cstheme="minorHAnsi"/>
        </w:rPr>
        <w:br/>
      </w:r>
    </w:p>
    <w:p w:rsidR="00302E99" w:rsidRPr="003542C4" w:rsidRDefault="00C71318" w:rsidP="00C71318">
      <w:pPr>
        <w:pStyle w:val="ListParagraph"/>
        <w:numPr>
          <w:ilvl w:val="1"/>
          <w:numId w:val="2"/>
        </w:numPr>
        <w:rPr>
          <w:rFonts w:cstheme="minorHAnsi"/>
        </w:rPr>
      </w:pPr>
      <w:r w:rsidRPr="003542C4">
        <w:rPr>
          <w:rFonts w:cstheme="minorHAnsi"/>
        </w:rPr>
        <w:t>document forwarded to (name of administrator or Director in the Division)</w:t>
      </w:r>
      <w:r w:rsidR="000A4C62" w:rsidRPr="003542C4">
        <w:rPr>
          <w:rFonts w:cstheme="minorHAnsi"/>
        </w:rPr>
        <w:br/>
      </w:r>
    </w:p>
    <w:p w:rsidR="00FA0433" w:rsidRPr="003542C4" w:rsidRDefault="00FA0433" w:rsidP="00A92570">
      <w:pPr>
        <w:pStyle w:val="ListParagraph"/>
        <w:numPr>
          <w:ilvl w:val="0"/>
          <w:numId w:val="4"/>
        </w:numPr>
        <w:ind w:left="1418" w:hanging="284"/>
        <w:rPr>
          <w:rFonts w:cstheme="minorHAnsi"/>
          <w:u w:val="single"/>
        </w:rPr>
      </w:pPr>
      <w:bookmarkStart w:id="3" w:name="step7j"/>
      <w:r w:rsidRPr="003542C4">
        <w:rPr>
          <w:rFonts w:cstheme="minorHAnsi"/>
        </w:rPr>
        <w:t xml:space="preserve">Date of formal reply from DGCA to the originator. </w:t>
      </w:r>
      <w:hyperlink w:anchor="step17" w:history="1">
        <w:r w:rsidRPr="00EC0966">
          <w:rPr>
            <w:rStyle w:val="Hyperlink"/>
            <w:rFonts w:cstheme="minorHAnsi"/>
          </w:rPr>
          <w:t>This field is kept open until step #1</w:t>
        </w:r>
        <w:r w:rsidR="00E60738" w:rsidRPr="00EC0966">
          <w:rPr>
            <w:rStyle w:val="Hyperlink"/>
            <w:rFonts w:cstheme="minorHAnsi"/>
          </w:rPr>
          <w:t>7</w:t>
        </w:r>
        <w:r w:rsidRPr="00EC0966">
          <w:rPr>
            <w:rStyle w:val="Hyperlink"/>
            <w:rFonts w:cstheme="minorHAnsi"/>
          </w:rPr>
          <w:t>.</w:t>
        </w:r>
      </w:hyperlink>
      <w:bookmarkEnd w:id="3"/>
      <w:r w:rsidR="000A4C62" w:rsidRPr="003542C4">
        <w:rPr>
          <w:rFonts w:cstheme="minorHAnsi"/>
          <w:u w:val="single"/>
        </w:rPr>
        <w:br/>
      </w:r>
      <w:bookmarkEnd w:id="1"/>
    </w:p>
    <w:bookmarkEnd w:id="0"/>
    <w:p w:rsidR="0060452E" w:rsidRPr="003542C4" w:rsidRDefault="000A4C62" w:rsidP="00A92570">
      <w:pPr>
        <w:pStyle w:val="ListParagraph"/>
        <w:numPr>
          <w:ilvl w:val="0"/>
          <w:numId w:val="2"/>
        </w:numPr>
        <w:rPr>
          <w:rFonts w:cstheme="minorHAnsi"/>
        </w:rPr>
      </w:pPr>
      <w:r w:rsidRPr="003542C4">
        <w:rPr>
          <w:rFonts w:cstheme="minorHAnsi"/>
        </w:rPr>
        <w:t xml:space="preserve">All original official letters are </w:t>
      </w:r>
      <w:r w:rsidR="002E4782" w:rsidRPr="003542C4">
        <w:rPr>
          <w:rFonts w:cstheme="minorHAnsi"/>
        </w:rPr>
        <w:t>scanned and saved into a folder on a desktop or official laptop</w:t>
      </w:r>
      <w:r w:rsidR="0060452E" w:rsidRPr="003542C4">
        <w:rPr>
          <w:rFonts w:cstheme="minorHAnsi"/>
        </w:rPr>
        <w:t>.</w:t>
      </w:r>
      <w:r w:rsidRPr="003542C4">
        <w:rPr>
          <w:rFonts w:cstheme="minorHAnsi"/>
        </w:rPr>
        <w:t xml:space="preserve"> The original is circulated internally within DCAL from this step onwards.</w:t>
      </w:r>
      <w:r w:rsidRPr="003542C4">
        <w:rPr>
          <w:rFonts w:cstheme="minorHAnsi"/>
        </w:rPr>
        <w:br/>
      </w:r>
    </w:p>
    <w:p w:rsidR="0060452E" w:rsidRPr="003542C4" w:rsidRDefault="0060452E" w:rsidP="00A92570">
      <w:pPr>
        <w:pStyle w:val="ListParagraph"/>
        <w:numPr>
          <w:ilvl w:val="0"/>
          <w:numId w:val="2"/>
        </w:numPr>
        <w:rPr>
          <w:rFonts w:cstheme="minorHAnsi"/>
        </w:rPr>
      </w:pPr>
      <w:r w:rsidRPr="003542C4">
        <w:rPr>
          <w:rFonts w:cstheme="minorHAnsi"/>
        </w:rPr>
        <w:t>If it is a soft copy sent by email, a hard copy is printed and the same is saved into a folder on a desktop or official laptop</w:t>
      </w:r>
      <w:r w:rsidR="0018431E" w:rsidRPr="003542C4">
        <w:rPr>
          <w:rFonts w:cstheme="minorHAnsi"/>
        </w:rPr>
        <w:t xml:space="preserve"> as a record</w:t>
      </w:r>
      <w:r w:rsidR="000A4C62" w:rsidRPr="003542C4">
        <w:rPr>
          <w:rFonts w:cstheme="minorHAnsi"/>
        </w:rPr>
        <w:t xml:space="preserve"> and the printed copy is circulated internally within DCAL from this step onwards.</w:t>
      </w:r>
      <w:r w:rsidR="000A4C62" w:rsidRPr="003542C4">
        <w:rPr>
          <w:rFonts w:cstheme="minorHAnsi"/>
        </w:rPr>
        <w:br/>
      </w:r>
    </w:p>
    <w:p w:rsidR="00AF28E3" w:rsidRPr="003542C4" w:rsidRDefault="00302E99" w:rsidP="00A92570">
      <w:pPr>
        <w:pStyle w:val="ListParagraph"/>
        <w:numPr>
          <w:ilvl w:val="0"/>
          <w:numId w:val="2"/>
        </w:numPr>
        <w:ind w:left="709" w:hanging="349"/>
        <w:rPr>
          <w:rFonts w:cstheme="minorHAnsi"/>
        </w:rPr>
      </w:pPr>
      <w:r w:rsidRPr="003542C4">
        <w:rPr>
          <w:rFonts w:cstheme="minorHAnsi"/>
        </w:rPr>
        <w:t xml:space="preserve">APD </w:t>
      </w:r>
      <w:r w:rsidR="00A96B28" w:rsidRPr="003542C4">
        <w:rPr>
          <w:rFonts w:cstheme="minorHAnsi"/>
        </w:rPr>
        <w:t>review</w:t>
      </w:r>
      <w:r w:rsidR="00AF28E3" w:rsidRPr="003542C4">
        <w:rPr>
          <w:rFonts w:cstheme="minorHAnsi"/>
        </w:rPr>
        <w:t>s</w:t>
      </w:r>
      <w:r w:rsidR="00A96B28" w:rsidRPr="003542C4">
        <w:rPr>
          <w:rFonts w:cstheme="minorHAnsi"/>
        </w:rPr>
        <w:t xml:space="preserve"> the contents </w:t>
      </w:r>
      <w:r w:rsidR="005E5662" w:rsidRPr="003542C4">
        <w:rPr>
          <w:rFonts w:cstheme="minorHAnsi"/>
        </w:rPr>
        <w:t xml:space="preserve">of the letter, </w:t>
      </w:r>
      <w:r w:rsidR="00AF28E3" w:rsidRPr="003542C4">
        <w:rPr>
          <w:rFonts w:cstheme="minorHAnsi"/>
        </w:rPr>
        <w:t xml:space="preserve">identify which Division is it intended for, makes the necessary comments on a cover note </w:t>
      </w:r>
      <w:r w:rsidR="00FA0433" w:rsidRPr="003542C4">
        <w:rPr>
          <w:rFonts w:cstheme="minorHAnsi"/>
        </w:rPr>
        <w:t xml:space="preserve">and attach </w:t>
      </w:r>
      <w:r w:rsidR="0018431E" w:rsidRPr="003542C4">
        <w:rPr>
          <w:rFonts w:cstheme="minorHAnsi"/>
        </w:rPr>
        <w:t xml:space="preserve">it </w:t>
      </w:r>
      <w:r w:rsidR="00FA0433" w:rsidRPr="003542C4">
        <w:rPr>
          <w:rFonts w:cstheme="minorHAnsi"/>
        </w:rPr>
        <w:t xml:space="preserve">to </w:t>
      </w:r>
      <w:r w:rsidR="00A96B28" w:rsidRPr="003542C4">
        <w:rPr>
          <w:rFonts w:cstheme="minorHAnsi"/>
        </w:rPr>
        <w:t xml:space="preserve">the </w:t>
      </w:r>
      <w:r w:rsidR="005E5662" w:rsidRPr="003542C4">
        <w:rPr>
          <w:rFonts w:cstheme="minorHAnsi"/>
        </w:rPr>
        <w:t xml:space="preserve">entire set of </w:t>
      </w:r>
      <w:r w:rsidR="00A96B28" w:rsidRPr="003542C4">
        <w:rPr>
          <w:rFonts w:cstheme="minorHAnsi"/>
        </w:rPr>
        <w:t xml:space="preserve">letter documents </w:t>
      </w:r>
      <w:r w:rsidR="0018431E" w:rsidRPr="003542C4">
        <w:rPr>
          <w:rFonts w:cstheme="minorHAnsi"/>
        </w:rPr>
        <w:t>before forwarding it</w:t>
      </w:r>
      <w:r w:rsidR="00FA0433" w:rsidRPr="003542C4">
        <w:rPr>
          <w:rFonts w:cstheme="minorHAnsi"/>
        </w:rPr>
        <w:t xml:space="preserve"> to the </w:t>
      </w:r>
      <w:r w:rsidR="005E5662" w:rsidRPr="003542C4">
        <w:rPr>
          <w:rFonts w:cstheme="minorHAnsi"/>
        </w:rPr>
        <w:t xml:space="preserve">respective </w:t>
      </w:r>
      <w:r w:rsidR="00A96B28" w:rsidRPr="003542C4">
        <w:rPr>
          <w:rFonts w:cstheme="minorHAnsi"/>
        </w:rPr>
        <w:t xml:space="preserve">Division’s </w:t>
      </w:r>
      <w:r w:rsidR="005E5662" w:rsidRPr="003542C4">
        <w:rPr>
          <w:rFonts w:cstheme="minorHAnsi"/>
        </w:rPr>
        <w:t xml:space="preserve">Administration </w:t>
      </w:r>
      <w:r w:rsidR="00357669" w:rsidRPr="003542C4">
        <w:rPr>
          <w:rFonts w:cstheme="minorHAnsi"/>
        </w:rPr>
        <w:t xml:space="preserve">Officer </w:t>
      </w:r>
      <w:r w:rsidR="00090878" w:rsidRPr="003542C4">
        <w:rPr>
          <w:rFonts w:cstheme="minorHAnsi"/>
        </w:rPr>
        <w:t xml:space="preserve">or </w:t>
      </w:r>
      <w:r w:rsidR="00FF3039" w:rsidRPr="003542C4">
        <w:rPr>
          <w:rFonts w:cstheme="minorHAnsi"/>
        </w:rPr>
        <w:t xml:space="preserve">(if there isn’t one) </w:t>
      </w:r>
      <w:r w:rsidR="00357669" w:rsidRPr="003542C4">
        <w:rPr>
          <w:rFonts w:cstheme="minorHAnsi"/>
        </w:rPr>
        <w:t xml:space="preserve">direct to the </w:t>
      </w:r>
      <w:r w:rsidR="005E5662" w:rsidRPr="003542C4">
        <w:rPr>
          <w:rFonts w:cstheme="minorHAnsi"/>
        </w:rPr>
        <w:t xml:space="preserve">Division </w:t>
      </w:r>
      <w:r w:rsidR="00A96B28" w:rsidRPr="003542C4">
        <w:rPr>
          <w:rFonts w:cstheme="minorHAnsi"/>
        </w:rPr>
        <w:t xml:space="preserve">Director for his or her </w:t>
      </w:r>
      <w:r w:rsidR="00FF3039" w:rsidRPr="003542C4">
        <w:rPr>
          <w:rFonts w:cstheme="minorHAnsi"/>
        </w:rPr>
        <w:t>attention and follow up</w:t>
      </w:r>
      <w:r w:rsidR="004B2C49" w:rsidRPr="003542C4">
        <w:rPr>
          <w:rFonts w:cstheme="minorHAnsi"/>
        </w:rPr>
        <w:t xml:space="preserve">. </w:t>
      </w:r>
    </w:p>
    <w:p w:rsidR="000A4C62" w:rsidRPr="003542C4" w:rsidRDefault="000A4C62" w:rsidP="000A4C62">
      <w:pPr>
        <w:pStyle w:val="ListParagraph"/>
        <w:rPr>
          <w:rFonts w:cstheme="minorHAnsi"/>
        </w:rPr>
      </w:pPr>
    </w:p>
    <w:p w:rsidR="000A4C62" w:rsidRPr="003542C4" w:rsidRDefault="00357669" w:rsidP="00A92570">
      <w:pPr>
        <w:pStyle w:val="ListParagraph"/>
        <w:numPr>
          <w:ilvl w:val="0"/>
          <w:numId w:val="2"/>
        </w:numPr>
        <w:rPr>
          <w:rFonts w:cstheme="minorHAnsi"/>
        </w:rPr>
      </w:pPr>
      <w:bookmarkStart w:id="4" w:name="step11"/>
      <w:r w:rsidRPr="003542C4">
        <w:rPr>
          <w:rFonts w:cstheme="minorHAnsi"/>
        </w:rPr>
        <w:t xml:space="preserve">The </w:t>
      </w:r>
      <w:r w:rsidR="005E5662" w:rsidRPr="003542C4">
        <w:rPr>
          <w:rFonts w:cstheme="minorHAnsi"/>
        </w:rPr>
        <w:t xml:space="preserve">Administration Officer </w:t>
      </w:r>
      <w:r w:rsidR="00AF28E3" w:rsidRPr="003542C4">
        <w:rPr>
          <w:rFonts w:cstheme="minorHAnsi"/>
        </w:rPr>
        <w:t xml:space="preserve">of the Division </w:t>
      </w:r>
      <w:r w:rsidRPr="003542C4">
        <w:rPr>
          <w:rFonts w:cstheme="minorHAnsi"/>
        </w:rPr>
        <w:t xml:space="preserve">(if </w:t>
      </w:r>
      <w:r w:rsidR="00FF3039" w:rsidRPr="003542C4">
        <w:rPr>
          <w:rFonts w:cstheme="minorHAnsi"/>
        </w:rPr>
        <w:t>there is one</w:t>
      </w:r>
      <w:r w:rsidRPr="003542C4">
        <w:rPr>
          <w:rFonts w:cstheme="minorHAnsi"/>
        </w:rPr>
        <w:t xml:space="preserve">) will record the details of the letter as per </w:t>
      </w:r>
      <w:r w:rsidR="00AC13C6" w:rsidRPr="003542C4">
        <w:rPr>
          <w:rFonts w:cstheme="minorHAnsi"/>
        </w:rPr>
        <w:t xml:space="preserve">step </w:t>
      </w:r>
      <w:hyperlink w:anchor="step7" w:history="1">
        <w:r w:rsidRPr="00EC0966">
          <w:rPr>
            <w:rStyle w:val="Hyperlink"/>
            <w:rFonts w:cstheme="minorHAnsi"/>
          </w:rPr>
          <w:t>#</w:t>
        </w:r>
        <w:r w:rsidR="00AC13C6" w:rsidRPr="00EC0966">
          <w:rPr>
            <w:rStyle w:val="Hyperlink"/>
            <w:rFonts w:cstheme="minorHAnsi"/>
          </w:rPr>
          <w:t>7</w:t>
        </w:r>
      </w:hyperlink>
      <w:r w:rsidR="00FF3039" w:rsidRPr="003542C4">
        <w:rPr>
          <w:rFonts w:cstheme="minorHAnsi"/>
        </w:rPr>
        <w:t xml:space="preserve"> for the Division’s reference</w:t>
      </w:r>
      <w:r w:rsidR="00AC13C6" w:rsidRPr="003542C4">
        <w:rPr>
          <w:rFonts w:cstheme="minorHAnsi"/>
        </w:rPr>
        <w:t xml:space="preserve"> and action</w:t>
      </w:r>
      <w:r w:rsidRPr="003542C4">
        <w:rPr>
          <w:rFonts w:cstheme="minorHAnsi"/>
        </w:rPr>
        <w:t>.</w:t>
      </w:r>
      <w:bookmarkEnd w:id="4"/>
      <w:r w:rsidR="000A4C62" w:rsidRPr="003542C4">
        <w:rPr>
          <w:rFonts w:cstheme="minorHAnsi"/>
        </w:rPr>
        <w:br/>
      </w:r>
    </w:p>
    <w:p w:rsidR="00A96B28" w:rsidRPr="003542C4" w:rsidRDefault="00A96B28" w:rsidP="00E52CEF">
      <w:pPr>
        <w:pStyle w:val="ListParagraph"/>
        <w:numPr>
          <w:ilvl w:val="0"/>
          <w:numId w:val="2"/>
        </w:numPr>
        <w:tabs>
          <w:tab w:val="left" w:pos="993"/>
        </w:tabs>
        <w:rPr>
          <w:rFonts w:cstheme="minorHAnsi"/>
        </w:rPr>
      </w:pPr>
      <w:r w:rsidRPr="003542C4">
        <w:rPr>
          <w:rFonts w:cstheme="minorHAnsi"/>
        </w:rPr>
        <w:t>The Division’s Director will review the letter document, enter his comments</w:t>
      </w:r>
      <w:r w:rsidR="0018431E" w:rsidRPr="003542C4">
        <w:rPr>
          <w:rFonts w:cstheme="minorHAnsi"/>
        </w:rPr>
        <w:t xml:space="preserve"> or </w:t>
      </w:r>
      <w:r w:rsidR="000A4C62" w:rsidRPr="003542C4">
        <w:rPr>
          <w:rFonts w:cstheme="minorHAnsi"/>
        </w:rPr>
        <w:t>instructions</w:t>
      </w:r>
      <w:r w:rsidRPr="003542C4">
        <w:rPr>
          <w:rFonts w:cstheme="minorHAnsi"/>
        </w:rPr>
        <w:t xml:space="preserve"> on </w:t>
      </w:r>
      <w:r w:rsidR="00AF28E3" w:rsidRPr="003542C4">
        <w:rPr>
          <w:rFonts w:cstheme="minorHAnsi"/>
        </w:rPr>
        <w:t xml:space="preserve">his </w:t>
      </w:r>
      <w:r w:rsidRPr="003542C4">
        <w:rPr>
          <w:rFonts w:cstheme="minorHAnsi"/>
        </w:rPr>
        <w:t xml:space="preserve">cover note before </w:t>
      </w:r>
      <w:r w:rsidR="00FF3039" w:rsidRPr="003542C4">
        <w:rPr>
          <w:rFonts w:cstheme="minorHAnsi"/>
        </w:rPr>
        <w:t xml:space="preserve">delegating the responsibility to the </w:t>
      </w:r>
      <w:r w:rsidR="00AF28E3" w:rsidRPr="003542C4">
        <w:rPr>
          <w:rFonts w:cstheme="minorHAnsi"/>
        </w:rPr>
        <w:t xml:space="preserve">Division’s </w:t>
      </w:r>
      <w:r w:rsidRPr="003542C4">
        <w:rPr>
          <w:rFonts w:cstheme="minorHAnsi"/>
        </w:rPr>
        <w:t xml:space="preserve">respective </w:t>
      </w:r>
      <w:r w:rsidR="00357669" w:rsidRPr="003542C4">
        <w:rPr>
          <w:rFonts w:cstheme="minorHAnsi"/>
        </w:rPr>
        <w:t xml:space="preserve">Chiefs or Officers </w:t>
      </w:r>
      <w:r w:rsidRPr="003542C4">
        <w:rPr>
          <w:rFonts w:cstheme="minorHAnsi"/>
        </w:rPr>
        <w:t xml:space="preserve">for their </w:t>
      </w:r>
      <w:r w:rsidR="00FF3039" w:rsidRPr="003542C4">
        <w:rPr>
          <w:rFonts w:cstheme="minorHAnsi"/>
        </w:rPr>
        <w:t>attention and follow up</w:t>
      </w:r>
      <w:r w:rsidRPr="003542C4">
        <w:rPr>
          <w:rFonts w:cstheme="minorHAnsi"/>
        </w:rPr>
        <w:t>.</w:t>
      </w:r>
      <w:r w:rsidR="000A4C62" w:rsidRPr="003542C4">
        <w:rPr>
          <w:rFonts w:cstheme="minorHAnsi"/>
        </w:rPr>
        <w:br/>
      </w:r>
    </w:p>
    <w:p w:rsidR="004E4C67" w:rsidRPr="003542C4" w:rsidRDefault="00A96B28" w:rsidP="00E52CEF">
      <w:pPr>
        <w:pStyle w:val="ListParagraph"/>
        <w:numPr>
          <w:ilvl w:val="0"/>
          <w:numId w:val="2"/>
        </w:numPr>
        <w:tabs>
          <w:tab w:val="left" w:pos="993"/>
        </w:tabs>
        <w:rPr>
          <w:rFonts w:cstheme="minorHAnsi"/>
        </w:rPr>
      </w:pPr>
      <w:bookmarkStart w:id="5" w:name="step13"/>
      <w:r w:rsidRPr="003542C4">
        <w:rPr>
          <w:rFonts w:cstheme="minorHAnsi"/>
        </w:rPr>
        <w:t xml:space="preserve">Upon completion of the </w:t>
      </w:r>
      <w:r w:rsidR="00AF28E3" w:rsidRPr="003542C4">
        <w:rPr>
          <w:rFonts w:cstheme="minorHAnsi"/>
        </w:rPr>
        <w:t>task or matter</w:t>
      </w:r>
      <w:r w:rsidRPr="003542C4">
        <w:rPr>
          <w:rFonts w:cstheme="minorHAnsi"/>
        </w:rPr>
        <w:t xml:space="preserve">, the </w:t>
      </w:r>
      <w:r w:rsidR="0018431E" w:rsidRPr="003542C4">
        <w:rPr>
          <w:rFonts w:cstheme="minorHAnsi"/>
        </w:rPr>
        <w:t xml:space="preserve">designated </w:t>
      </w:r>
      <w:r w:rsidR="00357669" w:rsidRPr="003542C4">
        <w:rPr>
          <w:rFonts w:cstheme="minorHAnsi"/>
        </w:rPr>
        <w:t xml:space="preserve">Officer or Chiefs of Sections </w:t>
      </w:r>
      <w:r w:rsidRPr="003542C4">
        <w:rPr>
          <w:rFonts w:cstheme="minorHAnsi"/>
        </w:rPr>
        <w:t xml:space="preserve">will </w:t>
      </w:r>
      <w:r w:rsidR="000A4C62" w:rsidRPr="003542C4">
        <w:rPr>
          <w:rFonts w:cstheme="minorHAnsi"/>
        </w:rPr>
        <w:t xml:space="preserve">act on and </w:t>
      </w:r>
      <w:r w:rsidR="00AF28E3" w:rsidRPr="003542C4">
        <w:rPr>
          <w:rFonts w:cstheme="minorHAnsi"/>
        </w:rPr>
        <w:t xml:space="preserve">prepare their comments &amp; feedbacks </w:t>
      </w:r>
      <w:r w:rsidRPr="003542C4">
        <w:rPr>
          <w:rFonts w:cstheme="minorHAnsi"/>
        </w:rPr>
        <w:t xml:space="preserve">on </w:t>
      </w:r>
      <w:r w:rsidR="00AF28E3" w:rsidRPr="003542C4">
        <w:rPr>
          <w:rFonts w:cstheme="minorHAnsi"/>
        </w:rPr>
        <w:t>a</w:t>
      </w:r>
      <w:r w:rsidRPr="003542C4">
        <w:rPr>
          <w:rFonts w:cstheme="minorHAnsi"/>
        </w:rPr>
        <w:t xml:space="preserve"> cover note</w:t>
      </w:r>
      <w:r w:rsidR="00AF28E3" w:rsidRPr="003542C4">
        <w:rPr>
          <w:rFonts w:cstheme="minorHAnsi"/>
        </w:rPr>
        <w:t xml:space="preserve"> documenting the task or actions taken</w:t>
      </w:r>
      <w:r w:rsidR="00746E84" w:rsidRPr="003542C4">
        <w:rPr>
          <w:rFonts w:cstheme="minorHAnsi"/>
        </w:rPr>
        <w:t xml:space="preserve">, </w:t>
      </w:r>
      <w:r w:rsidR="00AF28E3" w:rsidRPr="003542C4">
        <w:rPr>
          <w:rFonts w:cstheme="minorHAnsi"/>
        </w:rPr>
        <w:t xml:space="preserve">prepare </w:t>
      </w:r>
      <w:r w:rsidRPr="003542C4">
        <w:rPr>
          <w:rFonts w:cstheme="minorHAnsi"/>
        </w:rPr>
        <w:t xml:space="preserve">the </w:t>
      </w:r>
      <w:r w:rsidR="0060452E" w:rsidRPr="003542C4">
        <w:rPr>
          <w:rFonts w:cstheme="minorHAnsi"/>
        </w:rPr>
        <w:t>D</w:t>
      </w:r>
      <w:r w:rsidR="00746E84" w:rsidRPr="003542C4">
        <w:rPr>
          <w:rFonts w:cstheme="minorHAnsi"/>
        </w:rPr>
        <w:t xml:space="preserve">ivision’s </w:t>
      </w:r>
      <w:r w:rsidRPr="003542C4">
        <w:rPr>
          <w:rFonts w:cstheme="minorHAnsi"/>
        </w:rPr>
        <w:t xml:space="preserve">official </w:t>
      </w:r>
      <w:r w:rsidR="00AF28E3" w:rsidRPr="003542C4">
        <w:rPr>
          <w:rFonts w:cstheme="minorHAnsi"/>
        </w:rPr>
        <w:t xml:space="preserve">reply </w:t>
      </w:r>
      <w:r w:rsidRPr="003542C4">
        <w:rPr>
          <w:rFonts w:cstheme="minorHAnsi"/>
        </w:rPr>
        <w:t xml:space="preserve">letter </w:t>
      </w:r>
      <w:r w:rsidR="004E4C67" w:rsidRPr="003542C4">
        <w:rPr>
          <w:rFonts w:cstheme="minorHAnsi"/>
        </w:rPr>
        <w:t xml:space="preserve">on behalf of DGCA and </w:t>
      </w:r>
      <w:r w:rsidR="00746E84" w:rsidRPr="003542C4">
        <w:rPr>
          <w:rFonts w:cstheme="minorHAnsi"/>
        </w:rPr>
        <w:t xml:space="preserve">addressed </w:t>
      </w:r>
      <w:r w:rsidR="00DB319A" w:rsidRPr="003542C4">
        <w:rPr>
          <w:rFonts w:cstheme="minorHAnsi"/>
        </w:rPr>
        <w:t xml:space="preserve">it </w:t>
      </w:r>
      <w:r w:rsidR="00746E84" w:rsidRPr="003542C4">
        <w:rPr>
          <w:rFonts w:cstheme="minorHAnsi"/>
        </w:rPr>
        <w:t>to the originator</w:t>
      </w:r>
      <w:r w:rsidR="004E4C67" w:rsidRPr="003542C4">
        <w:rPr>
          <w:rFonts w:cstheme="minorHAnsi"/>
        </w:rPr>
        <w:t>.</w:t>
      </w:r>
      <w:bookmarkEnd w:id="5"/>
      <w:r w:rsidR="000A4C62" w:rsidRPr="003542C4">
        <w:rPr>
          <w:rFonts w:cstheme="minorHAnsi"/>
        </w:rPr>
        <w:br/>
      </w:r>
    </w:p>
    <w:p w:rsidR="00746E84" w:rsidRPr="003542C4" w:rsidRDefault="00746E84" w:rsidP="00E52CEF">
      <w:pPr>
        <w:pStyle w:val="ListParagraph"/>
        <w:numPr>
          <w:ilvl w:val="0"/>
          <w:numId w:val="2"/>
        </w:numPr>
        <w:tabs>
          <w:tab w:val="left" w:pos="993"/>
        </w:tabs>
        <w:rPr>
          <w:rFonts w:cstheme="minorHAnsi"/>
        </w:rPr>
      </w:pPr>
      <w:r w:rsidRPr="003542C4">
        <w:rPr>
          <w:rFonts w:cstheme="minorHAnsi"/>
        </w:rPr>
        <w:t xml:space="preserve">The Division Director </w:t>
      </w:r>
      <w:r w:rsidR="005E5662" w:rsidRPr="003542C4">
        <w:rPr>
          <w:rFonts w:cstheme="minorHAnsi"/>
        </w:rPr>
        <w:t>reviews</w:t>
      </w:r>
      <w:r w:rsidR="004E4C67" w:rsidRPr="003542C4">
        <w:rPr>
          <w:rFonts w:cstheme="minorHAnsi"/>
        </w:rPr>
        <w:t xml:space="preserve"> the letter</w:t>
      </w:r>
      <w:r w:rsidR="005E5662" w:rsidRPr="003542C4">
        <w:rPr>
          <w:rFonts w:cstheme="minorHAnsi"/>
        </w:rPr>
        <w:t xml:space="preserve">, makes </w:t>
      </w:r>
      <w:r w:rsidR="0060452E" w:rsidRPr="003542C4">
        <w:rPr>
          <w:rFonts w:cstheme="minorHAnsi"/>
        </w:rPr>
        <w:t xml:space="preserve">changes or amendments if necessary before </w:t>
      </w:r>
      <w:r w:rsidR="000A4C62" w:rsidRPr="003542C4">
        <w:rPr>
          <w:rFonts w:cstheme="minorHAnsi"/>
        </w:rPr>
        <w:t>providing</w:t>
      </w:r>
      <w:r w:rsidR="0060452E" w:rsidRPr="003542C4">
        <w:rPr>
          <w:rFonts w:cstheme="minorHAnsi"/>
        </w:rPr>
        <w:t xml:space="preserve"> </w:t>
      </w:r>
      <w:r w:rsidR="005E5662" w:rsidRPr="003542C4">
        <w:rPr>
          <w:rFonts w:cstheme="minorHAnsi"/>
        </w:rPr>
        <w:t>his</w:t>
      </w:r>
      <w:r w:rsidR="004E4C67" w:rsidRPr="003542C4">
        <w:rPr>
          <w:rFonts w:cstheme="minorHAnsi"/>
        </w:rPr>
        <w:t xml:space="preserve"> </w:t>
      </w:r>
      <w:r w:rsidR="00D833B5" w:rsidRPr="003542C4">
        <w:rPr>
          <w:rFonts w:cstheme="minorHAnsi"/>
        </w:rPr>
        <w:t>final</w:t>
      </w:r>
      <w:r w:rsidR="004E4C67" w:rsidRPr="003542C4">
        <w:rPr>
          <w:rFonts w:cstheme="minorHAnsi"/>
        </w:rPr>
        <w:t xml:space="preserve"> </w:t>
      </w:r>
      <w:r w:rsidRPr="003542C4">
        <w:rPr>
          <w:rFonts w:cstheme="minorHAnsi"/>
        </w:rPr>
        <w:t xml:space="preserve">comments </w:t>
      </w:r>
      <w:r w:rsidR="000A4C62" w:rsidRPr="003542C4">
        <w:rPr>
          <w:rFonts w:cstheme="minorHAnsi"/>
        </w:rPr>
        <w:t xml:space="preserve">(objections, acceptance, etc) </w:t>
      </w:r>
      <w:r w:rsidRPr="003542C4">
        <w:rPr>
          <w:rFonts w:cstheme="minorHAnsi"/>
        </w:rPr>
        <w:t xml:space="preserve">on </w:t>
      </w:r>
      <w:r w:rsidR="0060452E" w:rsidRPr="003542C4">
        <w:rPr>
          <w:rFonts w:cstheme="minorHAnsi"/>
        </w:rPr>
        <w:t>a</w:t>
      </w:r>
      <w:r w:rsidRPr="003542C4">
        <w:rPr>
          <w:rFonts w:cstheme="minorHAnsi"/>
        </w:rPr>
        <w:t xml:space="preserve"> cover note to </w:t>
      </w:r>
      <w:r w:rsidR="004E4C67" w:rsidRPr="003542C4">
        <w:rPr>
          <w:rFonts w:cstheme="minorHAnsi"/>
        </w:rPr>
        <w:t>inform</w:t>
      </w:r>
      <w:r w:rsidR="005E5662" w:rsidRPr="003542C4">
        <w:rPr>
          <w:rFonts w:cstheme="minorHAnsi"/>
        </w:rPr>
        <w:t xml:space="preserve"> </w:t>
      </w:r>
      <w:r w:rsidR="004E4C67" w:rsidRPr="003542C4">
        <w:rPr>
          <w:rFonts w:cstheme="minorHAnsi"/>
        </w:rPr>
        <w:t>the</w:t>
      </w:r>
      <w:r w:rsidR="005E5662" w:rsidRPr="003542C4">
        <w:rPr>
          <w:rFonts w:cstheme="minorHAnsi"/>
        </w:rPr>
        <w:t xml:space="preserve"> </w:t>
      </w:r>
      <w:r w:rsidR="0060452E" w:rsidRPr="003542C4">
        <w:rPr>
          <w:rFonts w:cstheme="minorHAnsi"/>
        </w:rPr>
        <w:t xml:space="preserve">DGCA </w:t>
      </w:r>
      <w:r w:rsidR="00D833B5" w:rsidRPr="003542C4">
        <w:rPr>
          <w:rFonts w:cstheme="minorHAnsi"/>
        </w:rPr>
        <w:t xml:space="preserve">of the actions or task </w:t>
      </w:r>
      <w:r w:rsidR="008B4A1D" w:rsidRPr="003542C4">
        <w:rPr>
          <w:rFonts w:cstheme="minorHAnsi"/>
        </w:rPr>
        <w:t>taken by the Division</w:t>
      </w:r>
      <w:r w:rsidR="00D833B5" w:rsidRPr="003542C4">
        <w:rPr>
          <w:rFonts w:cstheme="minorHAnsi"/>
        </w:rPr>
        <w:t xml:space="preserve"> and that it is ready for him </w:t>
      </w:r>
      <w:r w:rsidRPr="003542C4">
        <w:rPr>
          <w:rFonts w:cstheme="minorHAnsi"/>
        </w:rPr>
        <w:t xml:space="preserve">to review, </w:t>
      </w:r>
      <w:r w:rsidR="0018431E" w:rsidRPr="003542C4">
        <w:rPr>
          <w:rFonts w:cstheme="minorHAnsi"/>
        </w:rPr>
        <w:t xml:space="preserve">approve, </w:t>
      </w:r>
      <w:r w:rsidRPr="003542C4">
        <w:rPr>
          <w:rFonts w:cstheme="minorHAnsi"/>
        </w:rPr>
        <w:t>sign and stamp.</w:t>
      </w:r>
      <w:r w:rsidR="000A4C62" w:rsidRPr="003542C4">
        <w:rPr>
          <w:rFonts w:cstheme="minorHAnsi"/>
        </w:rPr>
        <w:br/>
      </w:r>
    </w:p>
    <w:p w:rsidR="005E5662" w:rsidRPr="003542C4" w:rsidRDefault="004E4C67" w:rsidP="00E52CEF">
      <w:pPr>
        <w:pStyle w:val="ListParagraph"/>
        <w:numPr>
          <w:ilvl w:val="0"/>
          <w:numId w:val="2"/>
        </w:numPr>
        <w:tabs>
          <w:tab w:val="left" w:pos="993"/>
        </w:tabs>
        <w:rPr>
          <w:rFonts w:cstheme="minorHAnsi"/>
        </w:rPr>
      </w:pPr>
      <w:r w:rsidRPr="003542C4">
        <w:rPr>
          <w:rFonts w:cstheme="minorHAnsi"/>
        </w:rPr>
        <w:t xml:space="preserve">The Division’s Administration Officer </w:t>
      </w:r>
      <w:r w:rsidR="00FF3039" w:rsidRPr="003542C4">
        <w:rPr>
          <w:rFonts w:cstheme="minorHAnsi"/>
        </w:rPr>
        <w:t xml:space="preserve">records </w:t>
      </w:r>
      <w:r w:rsidRPr="003542C4">
        <w:rPr>
          <w:rFonts w:cstheme="minorHAnsi"/>
        </w:rPr>
        <w:t xml:space="preserve">the date </w:t>
      </w:r>
      <w:r w:rsidR="00D833B5" w:rsidRPr="003542C4">
        <w:rPr>
          <w:rFonts w:cstheme="minorHAnsi"/>
        </w:rPr>
        <w:t xml:space="preserve">which the entire set of documents is delivered to APD’s Administration Officer </w:t>
      </w:r>
      <w:r w:rsidR="008B4A1D" w:rsidRPr="003542C4">
        <w:rPr>
          <w:rFonts w:cstheme="minorHAnsi"/>
        </w:rPr>
        <w:t xml:space="preserve">into </w:t>
      </w:r>
      <w:hyperlink w:anchor="step11" w:history="1">
        <w:r w:rsidR="008B4A1D" w:rsidRPr="00EC0966">
          <w:rPr>
            <w:rStyle w:val="Hyperlink"/>
            <w:rFonts w:cstheme="minorHAnsi"/>
          </w:rPr>
          <w:t>#</w:t>
        </w:r>
        <w:proofErr w:type="gramStart"/>
        <w:r w:rsidR="008B4A1D" w:rsidRPr="00EC0966">
          <w:rPr>
            <w:rStyle w:val="Hyperlink"/>
            <w:rFonts w:cstheme="minorHAnsi"/>
          </w:rPr>
          <w:t>1</w:t>
        </w:r>
        <w:r w:rsidR="00AC13C6" w:rsidRPr="00EC0966">
          <w:rPr>
            <w:rStyle w:val="Hyperlink"/>
            <w:rFonts w:cstheme="minorHAnsi"/>
          </w:rPr>
          <w:t>1</w:t>
        </w:r>
        <w:r w:rsidR="008B4A1D" w:rsidRPr="00EC0966">
          <w:rPr>
            <w:rStyle w:val="Hyperlink"/>
            <w:rFonts w:cstheme="minorHAnsi"/>
          </w:rPr>
          <w:t>.g</w:t>
        </w:r>
        <w:proofErr w:type="gramEnd"/>
      </w:hyperlink>
      <w:r w:rsidR="008B4A1D" w:rsidRPr="003542C4">
        <w:rPr>
          <w:rFonts w:cstheme="minorHAnsi"/>
        </w:rPr>
        <w:t xml:space="preserve">, </w:t>
      </w:r>
      <w:r w:rsidRPr="003542C4">
        <w:rPr>
          <w:rFonts w:cstheme="minorHAnsi"/>
        </w:rPr>
        <w:t xml:space="preserve">and marks the task or matter as </w:t>
      </w:r>
      <w:r w:rsidR="00AC13C6" w:rsidRPr="003542C4">
        <w:rPr>
          <w:rFonts w:cstheme="minorHAnsi"/>
        </w:rPr>
        <w:t xml:space="preserve">completed or </w:t>
      </w:r>
      <w:r w:rsidRPr="003542C4">
        <w:rPr>
          <w:rFonts w:cstheme="minorHAnsi"/>
        </w:rPr>
        <w:t>closed</w:t>
      </w:r>
      <w:r w:rsidR="008B4A1D" w:rsidRPr="003542C4">
        <w:rPr>
          <w:rFonts w:cstheme="minorHAnsi"/>
        </w:rPr>
        <w:t>.</w:t>
      </w:r>
      <w:r w:rsidR="000A4C62" w:rsidRPr="003542C4">
        <w:rPr>
          <w:rFonts w:cstheme="minorHAnsi"/>
        </w:rPr>
        <w:br/>
      </w:r>
    </w:p>
    <w:p w:rsidR="00746E84" w:rsidRPr="003542C4" w:rsidRDefault="00746E84" w:rsidP="00E52CEF">
      <w:pPr>
        <w:pStyle w:val="ListParagraph"/>
        <w:numPr>
          <w:ilvl w:val="0"/>
          <w:numId w:val="2"/>
        </w:numPr>
        <w:tabs>
          <w:tab w:val="left" w:pos="993"/>
        </w:tabs>
        <w:rPr>
          <w:rFonts w:cstheme="minorHAnsi"/>
        </w:rPr>
      </w:pPr>
      <w:r w:rsidRPr="003542C4">
        <w:rPr>
          <w:rFonts w:cstheme="minorHAnsi"/>
        </w:rPr>
        <w:t xml:space="preserve">APD </w:t>
      </w:r>
      <w:r w:rsidR="004E4C67" w:rsidRPr="003542C4">
        <w:rPr>
          <w:rFonts w:cstheme="minorHAnsi"/>
        </w:rPr>
        <w:t xml:space="preserve">prepares </w:t>
      </w:r>
      <w:r w:rsidR="005E5662" w:rsidRPr="003542C4">
        <w:rPr>
          <w:rFonts w:cstheme="minorHAnsi"/>
        </w:rPr>
        <w:t>the set of documents</w:t>
      </w:r>
      <w:r w:rsidR="004E4C67" w:rsidRPr="003542C4">
        <w:rPr>
          <w:rFonts w:cstheme="minorHAnsi"/>
        </w:rPr>
        <w:t xml:space="preserve">, enclose the cover note </w:t>
      </w:r>
      <w:r w:rsidR="005E5662" w:rsidRPr="003542C4">
        <w:rPr>
          <w:rFonts w:cstheme="minorHAnsi"/>
        </w:rPr>
        <w:t>from the Division Chief</w:t>
      </w:r>
      <w:r w:rsidR="00D6723C" w:rsidRPr="003542C4">
        <w:rPr>
          <w:rFonts w:cstheme="minorHAnsi"/>
        </w:rPr>
        <w:t xml:space="preserve"> </w:t>
      </w:r>
      <w:hyperlink w:anchor="step13" w:history="1">
        <w:r w:rsidR="00D6723C" w:rsidRPr="00EC0966">
          <w:rPr>
            <w:rStyle w:val="Hyperlink"/>
            <w:rFonts w:cstheme="minorHAnsi"/>
          </w:rPr>
          <w:t>(#13</w:t>
        </w:r>
      </w:hyperlink>
      <w:r w:rsidR="00D6723C" w:rsidRPr="003542C4">
        <w:rPr>
          <w:rFonts w:cstheme="minorHAnsi"/>
        </w:rPr>
        <w:t>)</w:t>
      </w:r>
      <w:r w:rsidR="005E5662" w:rsidRPr="003542C4">
        <w:rPr>
          <w:rFonts w:cstheme="minorHAnsi"/>
        </w:rPr>
        <w:t xml:space="preserve">, </w:t>
      </w:r>
      <w:r w:rsidRPr="003542C4">
        <w:rPr>
          <w:rFonts w:cstheme="minorHAnsi"/>
        </w:rPr>
        <w:t xml:space="preserve">stamps </w:t>
      </w:r>
      <w:r w:rsidR="005E5662" w:rsidRPr="003542C4">
        <w:rPr>
          <w:rFonts w:cstheme="minorHAnsi"/>
        </w:rPr>
        <w:t xml:space="preserve">the official DCAL reply </w:t>
      </w:r>
      <w:r w:rsidR="0018431E" w:rsidRPr="003542C4">
        <w:rPr>
          <w:rFonts w:cstheme="minorHAnsi"/>
        </w:rPr>
        <w:t xml:space="preserve">or approval </w:t>
      </w:r>
      <w:r w:rsidR="005E5662" w:rsidRPr="003542C4">
        <w:rPr>
          <w:rFonts w:cstheme="minorHAnsi"/>
        </w:rPr>
        <w:t xml:space="preserve">letter </w:t>
      </w:r>
      <w:r w:rsidRPr="003542C4">
        <w:rPr>
          <w:rFonts w:cstheme="minorHAnsi"/>
        </w:rPr>
        <w:t>and presents</w:t>
      </w:r>
      <w:r w:rsidR="005E5662" w:rsidRPr="003542C4">
        <w:rPr>
          <w:rFonts w:cstheme="minorHAnsi"/>
        </w:rPr>
        <w:t xml:space="preserve"> it</w:t>
      </w:r>
      <w:r w:rsidRPr="003542C4">
        <w:rPr>
          <w:rFonts w:cstheme="minorHAnsi"/>
        </w:rPr>
        <w:t xml:space="preserve"> </w:t>
      </w:r>
      <w:r w:rsidR="008B4A1D" w:rsidRPr="003542C4">
        <w:rPr>
          <w:rFonts w:cstheme="minorHAnsi"/>
        </w:rPr>
        <w:t>to</w:t>
      </w:r>
      <w:r w:rsidRPr="003542C4">
        <w:rPr>
          <w:rFonts w:cstheme="minorHAnsi"/>
        </w:rPr>
        <w:t xml:space="preserve"> DGCA </w:t>
      </w:r>
      <w:r w:rsidR="008B4A1D" w:rsidRPr="003542C4">
        <w:rPr>
          <w:rFonts w:cstheme="minorHAnsi"/>
        </w:rPr>
        <w:t>for his</w:t>
      </w:r>
      <w:r w:rsidRPr="003542C4">
        <w:rPr>
          <w:rFonts w:cstheme="minorHAnsi"/>
        </w:rPr>
        <w:t xml:space="preserve"> </w:t>
      </w:r>
      <w:r w:rsidR="00D6723C" w:rsidRPr="003542C4">
        <w:rPr>
          <w:rFonts w:cstheme="minorHAnsi"/>
        </w:rPr>
        <w:lastRenderedPageBreak/>
        <w:t xml:space="preserve">review before </w:t>
      </w:r>
      <w:r w:rsidRPr="003542C4">
        <w:rPr>
          <w:rFonts w:cstheme="minorHAnsi"/>
        </w:rPr>
        <w:t>sign</w:t>
      </w:r>
      <w:r w:rsidR="008B4A1D" w:rsidRPr="003542C4">
        <w:rPr>
          <w:rFonts w:cstheme="minorHAnsi"/>
        </w:rPr>
        <w:t>ing</w:t>
      </w:r>
      <w:r w:rsidRPr="003542C4">
        <w:rPr>
          <w:rFonts w:cstheme="minorHAnsi"/>
        </w:rPr>
        <w:t>.</w:t>
      </w:r>
      <w:r w:rsidR="00D6723C" w:rsidRPr="003542C4">
        <w:rPr>
          <w:rFonts w:cstheme="minorHAnsi"/>
        </w:rPr>
        <w:br/>
      </w:r>
    </w:p>
    <w:p w:rsidR="004B2C49" w:rsidRPr="003542C4" w:rsidRDefault="00746E84" w:rsidP="00E52CEF">
      <w:pPr>
        <w:pStyle w:val="ListParagraph"/>
        <w:numPr>
          <w:ilvl w:val="0"/>
          <w:numId w:val="2"/>
        </w:numPr>
        <w:tabs>
          <w:tab w:val="left" w:pos="993"/>
        </w:tabs>
        <w:rPr>
          <w:rFonts w:cstheme="minorHAnsi"/>
        </w:rPr>
      </w:pPr>
      <w:bookmarkStart w:id="6" w:name="step17"/>
      <w:r w:rsidRPr="003542C4">
        <w:rPr>
          <w:rFonts w:cstheme="minorHAnsi"/>
        </w:rPr>
        <w:t xml:space="preserve">Upon </w:t>
      </w:r>
      <w:r w:rsidR="00496983" w:rsidRPr="003542C4">
        <w:rPr>
          <w:rFonts w:cstheme="minorHAnsi"/>
        </w:rPr>
        <w:t xml:space="preserve">DGCA’s </w:t>
      </w:r>
      <w:r w:rsidRPr="003542C4">
        <w:rPr>
          <w:rFonts w:cstheme="minorHAnsi"/>
        </w:rPr>
        <w:t xml:space="preserve">signing, APD </w:t>
      </w:r>
      <w:r w:rsidR="005E5662" w:rsidRPr="003542C4">
        <w:rPr>
          <w:rFonts w:cstheme="minorHAnsi"/>
        </w:rPr>
        <w:t>Administration Officer</w:t>
      </w:r>
      <w:r w:rsidRPr="003542C4">
        <w:rPr>
          <w:rFonts w:cstheme="minorHAnsi"/>
        </w:rPr>
        <w:t xml:space="preserve"> </w:t>
      </w:r>
      <w:r w:rsidR="004E4C67" w:rsidRPr="003542C4">
        <w:rPr>
          <w:rFonts w:cstheme="minorHAnsi"/>
        </w:rPr>
        <w:t xml:space="preserve">records the date of </w:t>
      </w:r>
      <w:r w:rsidR="00D833B5" w:rsidRPr="003542C4">
        <w:rPr>
          <w:rFonts w:cstheme="minorHAnsi"/>
        </w:rPr>
        <w:t xml:space="preserve">his </w:t>
      </w:r>
      <w:r w:rsidR="004E4C67" w:rsidRPr="003542C4">
        <w:rPr>
          <w:rFonts w:cstheme="minorHAnsi"/>
        </w:rPr>
        <w:t xml:space="preserve">signing </w:t>
      </w:r>
      <w:r w:rsidR="00FA0433" w:rsidRPr="003542C4">
        <w:rPr>
          <w:rFonts w:cstheme="minorHAnsi"/>
        </w:rPr>
        <w:t xml:space="preserve">into </w:t>
      </w:r>
      <w:hyperlink w:anchor="step7j" w:history="1">
        <w:r w:rsidR="00EC0966" w:rsidRPr="00EC0966">
          <w:rPr>
            <w:rStyle w:val="Hyperlink"/>
            <w:rFonts w:cstheme="minorHAnsi"/>
          </w:rPr>
          <w:t xml:space="preserve">step </w:t>
        </w:r>
        <w:r w:rsidR="00FA0433" w:rsidRPr="00EC0966">
          <w:rPr>
            <w:rStyle w:val="Hyperlink"/>
            <w:rFonts w:cstheme="minorHAnsi"/>
          </w:rPr>
          <w:t>#</w:t>
        </w:r>
        <w:proofErr w:type="gramStart"/>
        <w:r w:rsidR="00E60738" w:rsidRPr="00EC0966">
          <w:rPr>
            <w:rStyle w:val="Hyperlink"/>
            <w:rFonts w:cstheme="minorHAnsi"/>
          </w:rPr>
          <w:t>7</w:t>
        </w:r>
        <w:r w:rsidR="00D833B5" w:rsidRPr="00EC0966">
          <w:rPr>
            <w:rStyle w:val="Hyperlink"/>
            <w:rFonts w:cstheme="minorHAnsi"/>
          </w:rPr>
          <w:t>.</w:t>
        </w:r>
        <w:r w:rsidR="00E52CEF" w:rsidRPr="00EC0966">
          <w:rPr>
            <w:rStyle w:val="Hyperlink"/>
            <w:rFonts w:cstheme="minorHAnsi"/>
          </w:rPr>
          <w:t>j</w:t>
        </w:r>
        <w:proofErr w:type="gramEnd"/>
      </w:hyperlink>
      <w:r w:rsidR="00D833B5" w:rsidRPr="003542C4">
        <w:rPr>
          <w:rFonts w:cstheme="minorHAnsi"/>
        </w:rPr>
        <w:t xml:space="preserve">, </w:t>
      </w:r>
      <w:r w:rsidR="00FA0433" w:rsidRPr="003542C4">
        <w:rPr>
          <w:rFonts w:cstheme="minorHAnsi"/>
        </w:rPr>
        <w:t xml:space="preserve">and </w:t>
      </w:r>
      <w:r w:rsidRPr="003542C4">
        <w:rPr>
          <w:rFonts w:cstheme="minorHAnsi"/>
        </w:rPr>
        <w:t xml:space="preserve">contacts </w:t>
      </w:r>
      <w:r w:rsidR="005E5662" w:rsidRPr="003542C4">
        <w:rPr>
          <w:rFonts w:cstheme="minorHAnsi"/>
        </w:rPr>
        <w:t xml:space="preserve">the </w:t>
      </w:r>
      <w:r w:rsidRPr="003542C4">
        <w:rPr>
          <w:rFonts w:cstheme="minorHAnsi"/>
        </w:rPr>
        <w:t xml:space="preserve">originator to collect </w:t>
      </w:r>
      <w:r w:rsidR="00496983" w:rsidRPr="003542C4">
        <w:rPr>
          <w:rFonts w:cstheme="minorHAnsi"/>
        </w:rPr>
        <w:t>DCAL’s official</w:t>
      </w:r>
      <w:r w:rsidR="00D833B5" w:rsidRPr="003542C4">
        <w:rPr>
          <w:rFonts w:cstheme="minorHAnsi"/>
        </w:rPr>
        <w:t xml:space="preserve"> reply</w:t>
      </w:r>
      <w:r w:rsidR="00496983" w:rsidRPr="003542C4">
        <w:rPr>
          <w:rFonts w:cstheme="minorHAnsi"/>
        </w:rPr>
        <w:t xml:space="preserve"> letter </w:t>
      </w:r>
      <w:r w:rsidR="00D833B5" w:rsidRPr="003542C4">
        <w:rPr>
          <w:rFonts w:cstheme="minorHAnsi"/>
        </w:rPr>
        <w:t xml:space="preserve">in person at </w:t>
      </w:r>
      <w:r w:rsidR="0018431E" w:rsidRPr="003542C4">
        <w:rPr>
          <w:rFonts w:cstheme="minorHAnsi"/>
        </w:rPr>
        <w:t>the</w:t>
      </w:r>
      <w:r w:rsidR="00D833B5" w:rsidRPr="003542C4">
        <w:rPr>
          <w:rFonts w:cstheme="minorHAnsi"/>
        </w:rPr>
        <w:t xml:space="preserve"> reception</w:t>
      </w:r>
      <w:r w:rsidR="0018431E" w:rsidRPr="003542C4">
        <w:rPr>
          <w:rFonts w:cstheme="minorHAnsi"/>
        </w:rPr>
        <w:t>.</w:t>
      </w:r>
    </w:p>
    <w:bookmarkEnd w:id="6"/>
    <w:p w:rsidR="00E52CEF" w:rsidRPr="003542C4" w:rsidRDefault="00E52CEF" w:rsidP="00E52CEF">
      <w:pPr>
        <w:pStyle w:val="ListParagraph"/>
        <w:rPr>
          <w:rFonts w:cstheme="minorHAnsi"/>
        </w:rPr>
      </w:pPr>
    </w:p>
    <w:p w:rsidR="00D6723C" w:rsidRPr="003542C4" w:rsidRDefault="00D6723C" w:rsidP="00E52CEF">
      <w:pPr>
        <w:pStyle w:val="ListParagraph"/>
        <w:numPr>
          <w:ilvl w:val="0"/>
          <w:numId w:val="2"/>
        </w:numPr>
        <w:rPr>
          <w:rFonts w:cstheme="minorHAnsi"/>
        </w:rPr>
      </w:pPr>
      <w:r w:rsidRPr="003542C4">
        <w:rPr>
          <w:rFonts w:cstheme="minorHAnsi"/>
        </w:rPr>
        <w:t>Official correspondences mentioned in steps 1 – 1</w:t>
      </w:r>
      <w:r w:rsidR="00AC13C6" w:rsidRPr="003542C4">
        <w:rPr>
          <w:rFonts w:cstheme="minorHAnsi"/>
        </w:rPr>
        <w:t>7</w:t>
      </w:r>
      <w:r w:rsidRPr="003542C4">
        <w:rPr>
          <w:rFonts w:cstheme="minorHAnsi"/>
        </w:rPr>
        <w:t xml:space="preserve"> are most common </w:t>
      </w:r>
      <w:r w:rsidR="008B0C67" w:rsidRPr="003542C4">
        <w:rPr>
          <w:rFonts w:cstheme="minorHAnsi"/>
        </w:rPr>
        <w:t>and usually from APD to</w:t>
      </w:r>
      <w:r w:rsidR="00986D1F" w:rsidRPr="003542C4">
        <w:rPr>
          <w:rFonts w:cstheme="minorHAnsi"/>
        </w:rPr>
        <w:t xml:space="preserve"> the intended Division, </w:t>
      </w:r>
      <w:r w:rsidRPr="003542C4">
        <w:rPr>
          <w:rFonts w:cstheme="minorHAnsi"/>
        </w:rPr>
        <w:t>except for the following;</w:t>
      </w:r>
    </w:p>
    <w:p w:rsidR="00D6723C" w:rsidRPr="003542C4" w:rsidRDefault="00D6723C" w:rsidP="00A92570">
      <w:pPr>
        <w:pStyle w:val="ListParagraph"/>
        <w:numPr>
          <w:ilvl w:val="1"/>
          <w:numId w:val="2"/>
        </w:numPr>
        <w:rPr>
          <w:rFonts w:cstheme="minorHAnsi"/>
        </w:rPr>
      </w:pPr>
      <w:bookmarkStart w:id="7" w:name="step18a_f"/>
      <w:r w:rsidRPr="003542C4">
        <w:rPr>
          <w:rFonts w:cstheme="minorHAnsi"/>
        </w:rPr>
        <w:t xml:space="preserve">Air Traffic Controller Officer licensing applications and renewals, </w:t>
      </w:r>
      <w:r w:rsidR="00E52CEF" w:rsidRPr="003542C4">
        <w:rPr>
          <w:rFonts w:cstheme="minorHAnsi"/>
        </w:rPr>
        <w:br/>
      </w:r>
    </w:p>
    <w:p w:rsidR="00D6723C" w:rsidRPr="003542C4" w:rsidRDefault="00D6723C" w:rsidP="00A92570">
      <w:pPr>
        <w:pStyle w:val="ListParagraph"/>
        <w:numPr>
          <w:ilvl w:val="1"/>
          <w:numId w:val="2"/>
        </w:numPr>
        <w:rPr>
          <w:rFonts w:cstheme="minorHAnsi"/>
        </w:rPr>
      </w:pPr>
      <w:r w:rsidRPr="003542C4">
        <w:rPr>
          <w:rFonts w:cstheme="minorHAnsi"/>
        </w:rPr>
        <w:t>Pilot license applications, renewal and validations,</w:t>
      </w:r>
      <w:r w:rsidR="00E52CEF" w:rsidRPr="003542C4">
        <w:rPr>
          <w:rFonts w:cstheme="minorHAnsi"/>
        </w:rPr>
        <w:br/>
      </w:r>
    </w:p>
    <w:p w:rsidR="00D6723C" w:rsidRPr="003542C4" w:rsidRDefault="00D6723C" w:rsidP="00A92570">
      <w:pPr>
        <w:pStyle w:val="ListParagraph"/>
        <w:numPr>
          <w:ilvl w:val="1"/>
          <w:numId w:val="2"/>
        </w:numPr>
        <w:rPr>
          <w:rFonts w:cstheme="minorHAnsi"/>
        </w:rPr>
      </w:pPr>
      <w:r w:rsidRPr="003542C4">
        <w:rPr>
          <w:rFonts w:cstheme="minorHAnsi"/>
        </w:rPr>
        <w:t xml:space="preserve">Flight </w:t>
      </w:r>
      <w:r w:rsidR="008B0C67" w:rsidRPr="003542C4">
        <w:rPr>
          <w:rFonts w:cstheme="minorHAnsi"/>
        </w:rPr>
        <w:t xml:space="preserve">Engineer </w:t>
      </w:r>
      <w:r w:rsidRPr="003542C4">
        <w:rPr>
          <w:rFonts w:cstheme="minorHAnsi"/>
        </w:rPr>
        <w:t>license applications</w:t>
      </w:r>
      <w:r w:rsidR="008B0C67" w:rsidRPr="003542C4">
        <w:rPr>
          <w:rFonts w:cstheme="minorHAnsi"/>
        </w:rPr>
        <w:t xml:space="preserve"> and renewals</w:t>
      </w:r>
      <w:r w:rsidRPr="003542C4">
        <w:rPr>
          <w:rFonts w:cstheme="minorHAnsi"/>
        </w:rPr>
        <w:t xml:space="preserve">, </w:t>
      </w:r>
      <w:r w:rsidR="00E52CEF" w:rsidRPr="003542C4">
        <w:rPr>
          <w:rFonts w:cstheme="minorHAnsi"/>
        </w:rPr>
        <w:br/>
      </w:r>
    </w:p>
    <w:p w:rsidR="00D6723C" w:rsidRPr="003542C4" w:rsidRDefault="00D6723C" w:rsidP="00A92570">
      <w:pPr>
        <w:pStyle w:val="ListParagraph"/>
        <w:numPr>
          <w:ilvl w:val="1"/>
          <w:numId w:val="2"/>
        </w:numPr>
        <w:rPr>
          <w:rFonts w:cstheme="minorHAnsi"/>
        </w:rPr>
      </w:pPr>
      <w:r w:rsidRPr="003542C4">
        <w:rPr>
          <w:rFonts w:cstheme="minorHAnsi"/>
        </w:rPr>
        <w:t xml:space="preserve">Flight </w:t>
      </w:r>
      <w:r w:rsidR="008B0C67" w:rsidRPr="003542C4">
        <w:rPr>
          <w:rFonts w:cstheme="minorHAnsi"/>
        </w:rPr>
        <w:t xml:space="preserve">Operations Officer </w:t>
      </w:r>
      <w:r w:rsidRPr="003542C4">
        <w:rPr>
          <w:rFonts w:cstheme="minorHAnsi"/>
        </w:rPr>
        <w:t>license applications,</w:t>
      </w:r>
      <w:r w:rsidR="00E52CEF" w:rsidRPr="003542C4">
        <w:rPr>
          <w:rFonts w:cstheme="minorHAnsi"/>
        </w:rPr>
        <w:br/>
      </w:r>
    </w:p>
    <w:p w:rsidR="00D6723C" w:rsidRPr="003542C4" w:rsidRDefault="008B0C67" w:rsidP="00A92570">
      <w:pPr>
        <w:pStyle w:val="ListParagraph"/>
        <w:numPr>
          <w:ilvl w:val="1"/>
          <w:numId w:val="2"/>
        </w:numPr>
        <w:rPr>
          <w:rFonts w:cstheme="minorHAnsi"/>
        </w:rPr>
      </w:pPr>
      <w:r w:rsidRPr="003542C4">
        <w:rPr>
          <w:rFonts w:cstheme="minorHAnsi"/>
        </w:rPr>
        <w:t xml:space="preserve">Air Operators Certificate </w:t>
      </w:r>
      <w:r w:rsidR="00E52CEF" w:rsidRPr="003542C4">
        <w:rPr>
          <w:rFonts w:cstheme="minorHAnsi"/>
        </w:rPr>
        <w:t xml:space="preserve">applications,  </w:t>
      </w:r>
      <w:r w:rsidR="00E52CEF" w:rsidRPr="003542C4">
        <w:rPr>
          <w:rFonts w:cstheme="minorHAnsi"/>
        </w:rPr>
        <w:br/>
      </w:r>
    </w:p>
    <w:p w:rsidR="00D6723C" w:rsidRPr="003542C4" w:rsidRDefault="008B0C67" w:rsidP="00A92570">
      <w:pPr>
        <w:pStyle w:val="ListParagraph"/>
        <w:numPr>
          <w:ilvl w:val="1"/>
          <w:numId w:val="2"/>
        </w:numPr>
        <w:rPr>
          <w:rFonts w:cstheme="minorHAnsi"/>
        </w:rPr>
      </w:pPr>
      <w:r w:rsidRPr="003542C4">
        <w:rPr>
          <w:rFonts w:cstheme="minorHAnsi"/>
        </w:rPr>
        <w:t xml:space="preserve">Aircraft Maintenance Organization </w:t>
      </w:r>
      <w:r w:rsidR="00D6723C" w:rsidRPr="003542C4">
        <w:rPr>
          <w:rFonts w:cstheme="minorHAnsi"/>
        </w:rPr>
        <w:t>applications</w:t>
      </w:r>
      <w:r w:rsidR="00D25800" w:rsidRPr="003542C4">
        <w:rPr>
          <w:rFonts w:cstheme="minorHAnsi"/>
        </w:rPr>
        <w:t>,</w:t>
      </w:r>
      <w:r w:rsidR="00E52CEF" w:rsidRPr="003542C4">
        <w:rPr>
          <w:rFonts w:cstheme="minorHAnsi"/>
        </w:rPr>
        <w:br/>
      </w:r>
      <w:bookmarkEnd w:id="7"/>
    </w:p>
    <w:p w:rsidR="00D25800" w:rsidRPr="003542C4" w:rsidRDefault="00D25800" w:rsidP="00A92570">
      <w:pPr>
        <w:pStyle w:val="ListParagraph"/>
        <w:numPr>
          <w:ilvl w:val="1"/>
          <w:numId w:val="2"/>
        </w:numPr>
        <w:rPr>
          <w:rFonts w:cstheme="minorHAnsi"/>
        </w:rPr>
      </w:pPr>
      <w:r w:rsidRPr="003542C4">
        <w:rPr>
          <w:rFonts w:cstheme="minorHAnsi"/>
        </w:rPr>
        <w:t>New regulations, updates or changes to existing policies that requires official announcements to stakeholders, e.g. Divisions informs the Section Chiefs of Aeronautical Information Management Section to send out circulars on regulatory changes to Lao Civil Aviation Regulations, updates or revisions of Aeronautical Information Publications, etc.</w:t>
      </w:r>
      <w:r w:rsidR="00E52CEF" w:rsidRPr="003542C4">
        <w:rPr>
          <w:rFonts w:cstheme="minorHAnsi"/>
        </w:rPr>
        <w:br/>
      </w:r>
    </w:p>
    <w:p w:rsidR="00DB319A" w:rsidRPr="003542C4" w:rsidRDefault="00986D1F" w:rsidP="00986D1F">
      <w:pPr>
        <w:pStyle w:val="ListParagraph"/>
        <w:numPr>
          <w:ilvl w:val="0"/>
          <w:numId w:val="2"/>
        </w:numPr>
        <w:rPr>
          <w:rFonts w:cstheme="minorHAnsi"/>
        </w:rPr>
      </w:pPr>
      <w:r w:rsidRPr="003542C4">
        <w:rPr>
          <w:rFonts w:cstheme="minorHAnsi"/>
        </w:rPr>
        <w:t>Some of the permit applications</w:t>
      </w:r>
      <w:r w:rsidR="00D25800" w:rsidRPr="003542C4">
        <w:rPr>
          <w:rFonts w:cstheme="minorHAnsi"/>
        </w:rPr>
        <w:t xml:space="preserve"> (</w:t>
      </w:r>
      <w:hyperlink w:anchor="step18a_f" w:history="1">
        <w:r w:rsidR="00D25800" w:rsidRPr="00CC341F">
          <w:rPr>
            <w:rStyle w:val="Hyperlink"/>
            <w:rFonts w:cstheme="minorHAnsi"/>
          </w:rPr>
          <w:t>steps #</w:t>
        </w:r>
        <w:r w:rsidR="00CC341F">
          <w:rPr>
            <w:rStyle w:val="Hyperlink"/>
            <w:rFonts w:cstheme="minorHAnsi"/>
          </w:rPr>
          <w:t xml:space="preserve">18, </w:t>
        </w:r>
        <w:r w:rsidR="00D25800" w:rsidRPr="00CC341F">
          <w:rPr>
            <w:rStyle w:val="Hyperlink"/>
            <w:rFonts w:cstheme="minorHAnsi"/>
          </w:rPr>
          <w:t>a. – f</w:t>
        </w:r>
      </w:hyperlink>
      <w:r w:rsidR="00220422" w:rsidRPr="003542C4">
        <w:rPr>
          <w:rFonts w:cstheme="minorHAnsi"/>
        </w:rPr>
        <w:t>.</w:t>
      </w:r>
      <w:r w:rsidR="00D25800" w:rsidRPr="003542C4">
        <w:rPr>
          <w:rFonts w:cstheme="minorHAnsi"/>
        </w:rPr>
        <w:t>)</w:t>
      </w:r>
      <w:r w:rsidRPr="003542C4">
        <w:rPr>
          <w:rFonts w:cstheme="minorHAnsi"/>
        </w:rPr>
        <w:t xml:space="preserve"> require the review and approval of at least one other Division before the final approval </w:t>
      </w:r>
      <w:r w:rsidR="00DB319A" w:rsidRPr="003542C4">
        <w:rPr>
          <w:rFonts w:cstheme="minorHAnsi"/>
        </w:rPr>
        <w:t xml:space="preserve">is granted by </w:t>
      </w:r>
      <w:r w:rsidRPr="003542C4">
        <w:rPr>
          <w:rFonts w:cstheme="minorHAnsi"/>
        </w:rPr>
        <w:t xml:space="preserve">DGCA. </w:t>
      </w:r>
      <w:r w:rsidR="00E52CEF" w:rsidRPr="003542C4">
        <w:rPr>
          <w:rFonts w:cstheme="minorHAnsi"/>
        </w:rPr>
        <w:br/>
      </w:r>
      <w:r w:rsidR="00E52CEF" w:rsidRPr="003542C4">
        <w:rPr>
          <w:rFonts w:cstheme="minorHAnsi"/>
        </w:rPr>
        <w:br/>
      </w:r>
      <w:r w:rsidRPr="003542C4">
        <w:rPr>
          <w:rFonts w:cstheme="minorHAnsi"/>
        </w:rPr>
        <w:t xml:space="preserve">For example, Air Traffic Controller Officer applications are submitted to Air Navigation Division </w:t>
      </w:r>
      <w:r w:rsidR="00220422" w:rsidRPr="003542C4">
        <w:rPr>
          <w:rFonts w:cstheme="minorHAnsi"/>
        </w:rPr>
        <w:t xml:space="preserve">first </w:t>
      </w:r>
      <w:r w:rsidR="00DB319A" w:rsidRPr="003542C4">
        <w:rPr>
          <w:rFonts w:cstheme="minorHAnsi"/>
        </w:rPr>
        <w:t xml:space="preserve">via APD </w:t>
      </w:r>
      <w:r w:rsidRPr="003542C4">
        <w:rPr>
          <w:rFonts w:cstheme="minorHAnsi"/>
        </w:rPr>
        <w:t>for processing</w:t>
      </w:r>
      <w:r w:rsidR="00D25800" w:rsidRPr="003542C4">
        <w:rPr>
          <w:rFonts w:cstheme="minorHAnsi"/>
        </w:rPr>
        <w:t xml:space="preserve">, </w:t>
      </w:r>
      <w:r w:rsidR="00220422" w:rsidRPr="003542C4">
        <w:rPr>
          <w:rFonts w:cstheme="minorHAnsi"/>
        </w:rPr>
        <w:t>then</w:t>
      </w:r>
      <w:r w:rsidR="00D25800" w:rsidRPr="003542C4">
        <w:rPr>
          <w:rFonts w:cstheme="minorHAnsi"/>
        </w:rPr>
        <w:t xml:space="preserve"> </w:t>
      </w:r>
      <w:r w:rsidRPr="003542C4">
        <w:rPr>
          <w:rFonts w:cstheme="minorHAnsi"/>
        </w:rPr>
        <w:t xml:space="preserve">forwarded to Flight Safety Division </w:t>
      </w:r>
      <w:r w:rsidR="00220422" w:rsidRPr="003542C4">
        <w:rPr>
          <w:rFonts w:cstheme="minorHAnsi"/>
        </w:rPr>
        <w:t xml:space="preserve">next for license issuance approval </w:t>
      </w:r>
      <w:r w:rsidR="00DB319A" w:rsidRPr="003542C4">
        <w:rPr>
          <w:rFonts w:cstheme="minorHAnsi"/>
        </w:rPr>
        <w:t>before it is finally signed by DGCA</w:t>
      </w:r>
      <w:r w:rsidR="00220422" w:rsidRPr="003542C4">
        <w:rPr>
          <w:rFonts w:cstheme="minorHAnsi"/>
        </w:rPr>
        <w:t xml:space="preserve"> for the applicant’s collection from APD Reception office</w:t>
      </w:r>
      <w:r w:rsidR="00DB319A" w:rsidRPr="003542C4">
        <w:rPr>
          <w:rFonts w:cstheme="minorHAnsi"/>
        </w:rPr>
        <w:t>.</w:t>
      </w:r>
    </w:p>
    <w:p w:rsidR="00DB319A" w:rsidRPr="003542C4" w:rsidRDefault="00E52CEF" w:rsidP="00220422">
      <w:pPr>
        <w:jc w:val="center"/>
        <w:rPr>
          <w:rFonts w:cstheme="minorHAnsi"/>
          <w:b/>
        </w:rPr>
      </w:pPr>
      <w:r w:rsidRPr="003542C4">
        <w:rPr>
          <w:rFonts w:cstheme="minorHAnsi"/>
          <w:b/>
        </w:rPr>
        <w:t>Steps #17 - 18</w:t>
      </w:r>
      <w:r w:rsidR="00DB319A" w:rsidRPr="003542C4">
        <w:rPr>
          <w:rFonts w:cstheme="minorHAnsi"/>
          <w:b/>
        </w:rPr>
        <w:t xml:space="preserve"> shall be covered in detail under the Permit Application Management System (PAMS)</w:t>
      </w:r>
      <w:r w:rsidR="00EC0966">
        <w:rPr>
          <w:rFonts w:cstheme="minorHAnsi"/>
          <w:b/>
        </w:rPr>
        <w:t xml:space="preserve"> in the future once over flight permit application is successful.</w:t>
      </w:r>
      <w:r w:rsidR="00EC0966">
        <w:rPr>
          <w:rFonts w:cstheme="minorHAnsi"/>
          <w:b/>
        </w:rPr>
        <w:br/>
      </w:r>
    </w:p>
    <w:p w:rsidR="00DB319A" w:rsidRPr="003542C4" w:rsidRDefault="00DB319A" w:rsidP="00E52CEF">
      <w:pPr>
        <w:jc w:val="center"/>
        <w:rPr>
          <w:rFonts w:cstheme="minorHAnsi"/>
          <w:b/>
          <w:u w:val="single"/>
        </w:rPr>
      </w:pPr>
      <w:bookmarkStart w:id="8" w:name="_Hlk500685393"/>
      <w:bookmarkStart w:id="9" w:name="dms"/>
      <w:r w:rsidRPr="003542C4">
        <w:rPr>
          <w:rFonts w:cstheme="minorHAnsi"/>
          <w:b/>
          <w:highlight w:val="yellow"/>
          <w:u w:val="single"/>
        </w:rPr>
        <w:t xml:space="preserve">Document Management System </w:t>
      </w:r>
      <w:r w:rsidR="00220422" w:rsidRPr="003542C4">
        <w:rPr>
          <w:rFonts w:cstheme="minorHAnsi"/>
          <w:b/>
          <w:highlight w:val="yellow"/>
          <w:u w:val="single"/>
        </w:rPr>
        <w:t xml:space="preserve">(DMS) </w:t>
      </w:r>
      <w:r w:rsidRPr="003542C4">
        <w:rPr>
          <w:rFonts w:cstheme="minorHAnsi"/>
          <w:b/>
          <w:highlight w:val="yellow"/>
          <w:u w:val="single"/>
        </w:rPr>
        <w:t>Requirements</w:t>
      </w:r>
      <w:bookmarkEnd w:id="8"/>
    </w:p>
    <w:bookmarkEnd w:id="9"/>
    <w:p w:rsidR="001D636A" w:rsidRPr="003542C4" w:rsidRDefault="00220422" w:rsidP="00220422">
      <w:pPr>
        <w:pStyle w:val="ListParagraph"/>
        <w:numPr>
          <w:ilvl w:val="0"/>
          <w:numId w:val="3"/>
        </w:numPr>
        <w:rPr>
          <w:rFonts w:cstheme="minorHAnsi"/>
        </w:rPr>
      </w:pPr>
      <w:r w:rsidRPr="003542C4">
        <w:rPr>
          <w:rFonts w:cstheme="minorHAnsi"/>
        </w:rPr>
        <w:t xml:space="preserve">design and build a software application or program to </w:t>
      </w:r>
      <w:r w:rsidR="00EC0966">
        <w:rPr>
          <w:rFonts w:cstheme="minorHAnsi"/>
        </w:rPr>
        <w:t>electronically</w:t>
      </w:r>
      <w:r w:rsidR="001D636A" w:rsidRPr="003542C4">
        <w:rPr>
          <w:rFonts w:cstheme="minorHAnsi"/>
        </w:rPr>
        <w:t xml:space="preserve"> </w:t>
      </w:r>
      <w:r w:rsidRPr="003542C4">
        <w:rPr>
          <w:rFonts w:cstheme="minorHAnsi"/>
        </w:rPr>
        <w:t xml:space="preserve">manage </w:t>
      </w:r>
      <w:r w:rsidR="001D636A" w:rsidRPr="003542C4">
        <w:rPr>
          <w:rFonts w:cstheme="minorHAnsi"/>
        </w:rPr>
        <w:t xml:space="preserve">the existing </w:t>
      </w:r>
      <w:r w:rsidRPr="003542C4">
        <w:rPr>
          <w:rFonts w:cstheme="minorHAnsi"/>
        </w:rPr>
        <w:t xml:space="preserve">official letter document </w:t>
      </w:r>
      <w:r w:rsidR="00EC0966">
        <w:rPr>
          <w:rFonts w:cstheme="minorHAnsi"/>
        </w:rPr>
        <w:t xml:space="preserve">receiving and </w:t>
      </w:r>
      <w:r w:rsidRPr="003542C4">
        <w:rPr>
          <w:rFonts w:cstheme="minorHAnsi"/>
        </w:rPr>
        <w:t xml:space="preserve">processing </w:t>
      </w:r>
      <w:r w:rsidR="001D636A" w:rsidRPr="003542C4">
        <w:rPr>
          <w:rFonts w:cstheme="minorHAnsi"/>
        </w:rPr>
        <w:t xml:space="preserve">procedure, </w:t>
      </w:r>
      <w:r w:rsidRPr="003542C4">
        <w:rPr>
          <w:rFonts w:cstheme="minorHAnsi"/>
        </w:rPr>
        <w:t xml:space="preserve">starting from the point APD </w:t>
      </w:r>
      <w:r w:rsidR="001D636A" w:rsidRPr="003542C4">
        <w:rPr>
          <w:rFonts w:cstheme="minorHAnsi"/>
        </w:rPr>
        <w:t>receives it from the originator at DCAL’s Reception counter</w:t>
      </w:r>
      <w:r w:rsidR="00E52CEF" w:rsidRPr="003542C4">
        <w:rPr>
          <w:rFonts w:cstheme="minorHAnsi"/>
        </w:rPr>
        <w:t xml:space="preserve"> (#1 – 1</w:t>
      </w:r>
      <w:r w:rsidR="00AC13C6" w:rsidRPr="003542C4">
        <w:rPr>
          <w:rFonts w:cstheme="minorHAnsi"/>
        </w:rPr>
        <w:t>7</w:t>
      </w:r>
      <w:r w:rsidR="00E52CEF" w:rsidRPr="003542C4">
        <w:rPr>
          <w:rFonts w:cstheme="minorHAnsi"/>
        </w:rPr>
        <w:t xml:space="preserve">) </w:t>
      </w:r>
      <w:r w:rsidR="001D636A" w:rsidRPr="003542C4">
        <w:rPr>
          <w:rFonts w:cstheme="minorHAnsi"/>
        </w:rPr>
        <w:br/>
      </w:r>
    </w:p>
    <w:p w:rsidR="00C71318" w:rsidRPr="003542C4" w:rsidRDefault="001D636A" w:rsidP="00220422">
      <w:pPr>
        <w:pStyle w:val="ListParagraph"/>
        <w:numPr>
          <w:ilvl w:val="0"/>
          <w:numId w:val="3"/>
        </w:numPr>
        <w:rPr>
          <w:rFonts w:cstheme="minorHAnsi"/>
        </w:rPr>
      </w:pPr>
      <w:r w:rsidRPr="003542C4">
        <w:rPr>
          <w:rFonts w:cstheme="minorHAnsi"/>
        </w:rPr>
        <w:t xml:space="preserve">APD Administrator will manually </w:t>
      </w:r>
      <w:r w:rsidR="00220422" w:rsidRPr="003542C4">
        <w:rPr>
          <w:rFonts w:cstheme="minorHAnsi"/>
        </w:rPr>
        <w:t xml:space="preserve">scan, upload and save </w:t>
      </w:r>
      <w:r w:rsidRPr="003542C4">
        <w:rPr>
          <w:rFonts w:cstheme="minorHAnsi"/>
        </w:rPr>
        <w:t xml:space="preserve">the official document into the website’s administrator dashboard or DMS portal by creating a new document </w:t>
      </w:r>
      <w:r w:rsidR="00C71318" w:rsidRPr="003542C4">
        <w:rPr>
          <w:rFonts w:cstheme="minorHAnsi"/>
        </w:rPr>
        <w:t xml:space="preserve">entry </w:t>
      </w:r>
      <w:r w:rsidRPr="003542C4">
        <w:rPr>
          <w:rFonts w:cstheme="minorHAnsi"/>
        </w:rPr>
        <w:t>record.</w:t>
      </w:r>
      <w:r w:rsidR="00713EEF" w:rsidRPr="003542C4">
        <w:rPr>
          <w:rFonts w:cstheme="minorHAnsi"/>
        </w:rPr>
        <w:t xml:space="preserve"> The letter document uploaded must be attached to the record and delivered to respective Division’s recipient</w:t>
      </w:r>
      <w:r w:rsidR="00E52CEF" w:rsidRPr="003542C4">
        <w:rPr>
          <w:rFonts w:cstheme="minorHAnsi"/>
        </w:rPr>
        <w:br/>
      </w:r>
    </w:p>
    <w:p w:rsidR="00E52CEF" w:rsidRPr="003542C4" w:rsidRDefault="00C71318" w:rsidP="00220422">
      <w:pPr>
        <w:pStyle w:val="ListParagraph"/>
        <w:numPr>
          <w:ilvl w:val="0"/>
          <w:numId w:val="3"/>
        </w:numPr>
        <w:rPr>
          <w:rFonts w:cstheme="minorHAnsi"/>
        </w:rPr>
      </w:pPr>
      <w:bookmarkStart w:id="10" w:name="stepIII_V"/>
      <w:r w:rsidRPr="003542C4">
        <w:rPr>
          <w:rFonts w:cstheme="minorHAnsi"/>
        </w:rPr>
        <w:lastRenderedPageBreak/>
        <w:t xml:space="preserve">The new document record entry must automatically generate </w:t>
      </w:r>
    </w:p>
    <w:p w:rsidR="00E52CEF" w:rsidRPr="003542C4" w:rsidRDefault="00C71318" w:rsidP="00E52CEF">
      <w:pPr>
        <w:pStyle w:val="ListParagraph"/>
        <w:numPr>
          <w:ilvl w:val="1"/>
          <w:numId w:val="3"/>
        </w:numPr>
        <w:rPr>
          <w:rFonts w:cstheme="minorHAnsi"/>
        </w:rPr>
      </w:pPr>
      <w:r w:rsidRPr="003542C4">
        <w:rPr>
          <w:rFonts w:cstheme="minorHAnsi"/>
        </w:rPr>
        <w:t>internal document receiving number</w:t>
      </w:r>
      <w:r w:rsidR="00B04692">
        <w:rPr>
          <w:rFonts w:cstheme="minorHAnsi"/>
        </w:rPr>
        <w:t xml:space="preserve"> (format TBC)</w:t>
      </w:r>
      <w:r w:rsidRPr="003542C4">
        <w:rPr>
          <w:rFonts w:cstheme="minorHAnsi"/>
        </w:rPr>
        <w:t xml:space="preserve">, </w:t>
      </w:r>
      <w:r w:rsidR="00E52CEF" w:rsidRPr="003542C4">
        <w:rPr>
          <w:rFonts w:cstheme="minorHAnsi"/>
        </w:rPr>
        <w:br/>
      </w:r>
    </w:p>
    <w:p w:rsidR="00E52CEF" w:rsidRPr="003542C4" w:rsidRDefault="00C71318" w:rsidP="00E52CEF">
      <w:pPr>
        <w:pStyle w:val="ListParagraph"/>
        <w:numPr>
          <w:ilvl w:val="1"/>
          <w:numId w:val="3"/>
        </w:numPr>
        <w:rPr>
          <w:rFonts w:cstheme="minorHAnsi"/>
        </w:rPr>
      </w:pPr>
      <w:r w:rsidRPr="003542C4">
        <w:rPr>
          <w:rFonts w:cstheme="minorHAnsi"/>
        </w:rPr>
        <w:t xml:space="preserve">the date of receiving, time and </w:t>
      </w:r>
      <w:r w:rsidR="00E52CEF" w:rsidRPr="003542C4">
        <w:rPr>
          <w:rFonts w:cstheme="minorHAnsi"/>
        </w:rPr>
        <w:br/>
      </w:r>
    </w:p>
    <w:p w:rsidR="001D636A" w:rsidRPr="003542C4" w:rsidRDefault="00C71318" w:rsidP="00E52CEF">
      <w:pPr>
        <w:pStyle w:val="ListParagraph"/>
        <w:numPr>
          <w:ilvl w:val="1"/>
          <w:numId w:val="3"/>
        </w:numPr>
        <w:rPr>
          <w:rFonts w:cstheme="minorHAnsi"/>
        </w:rPr>
      </w:pPr>
      <w:r w:rsidRPr="003542C4">
        <w:rPr>
          <w:rFonts w:cstheme="minorHAnsi"/>
        </w:rPr>
        <w:t xml:space="preserve">the </w:t>
      </w:r>
      <w:r w:rsidR="00E52CEF" w:rsidRPr="003542C4">
        <w:rPr>
          <w:rFonts w:cstheme="minorHAnsi"/>
        </w:rPr>
        <w:t xml:space="preserve">name of the </w:t>
      </w:r>
      <w:r w:rsidRPr="003542C4">
        <w:rPr>
          <w:rFonts w:cstheme="minorHAnsi"/>
        </w:rPr>
        <w:t>administrator logged in</w:t>
      </w:r>
      <w:r w:rsidR="00A92570" w:rsidRPr="003542C4">
        <w:rPr>
          <w:rFonts w:cstheme="minorHAnsi"/>
        </w:rPr>
        <w:t xml:space="preserve">, </w:t>
      </w:r>
      <w:r w:rsidR="001D636A" w:rsidRPr="003542C4">
        <w:rPr>
          <w:rFonts w:cstheme="minorHAnsi"/>
        </w:rPr>
        <w:br/>
      </w:r>
    </w:p>
    <w:p w:rsidR="00DB319A" w:rsidRPr="003542C4" w:rsidRDefault="00E52CEF" w:rsidP="001D636A">
      <w:pPr>
        <w:pStyle w:val="ListParagraph"/>
        <w:numPr>
          <w:ilvl w:val="0"/>
          <w:numId w:val="3"/>
        </w:numPr>
        <w:rPr>
          <w:rFonts w:cstheme="minorHAnsi"/>
        </w:rPr>
      </w:pPr>
      <w:bookmarkStart w:id="11" w:name="iv"/>
      <w:r w:rsidRPr="003542C4">
        <w:rPr>
          <w:rFonts w:cstheme="minorHAnsi"/>
        </w:rPr>
        <w:t xml:space="preserve">APD Administrator will need to manually enter </w:t>
      </w:r>
      <w:r w:rsidR="008A2F9B" w:rsidRPr="003542C4">
        <w:rPr>
          <w:rFonts w:cstheme="minorHAnsi"/>
        </w:rPr>
        <w:t>data</w:t>
      </w:r>
      <w:r w:rsidR="001D636A" w:rsidRPr="003542C4">
        <w:rPr>
          <w:rFonts w:cstheme="minorHAnsi"/>
        </w:rPr>
        <w:t xml:space="preserve"> mentioned in </w:t>
      </w:r>
      <w:hyperlink w:anchor="step7c_g" w:history="1">
        <w:r w:rsidR="001D636A" w:rsidRPr="00EC0966">
          <w:rPr>
            <w:rStyle w:val="Hyperlink"/>
            <w:rFonts w:cstheme="minorHAnsi"/>
          </w:rPr>
          <w:t>step #</w:t>
        </w:r>
        <w:r w:rsidR="00AC13C6" w:rsidRPr="00EC0966">
          <w:rPr>
            <w:rStyle w:val="Hyperlink"/>
            <w:rFonts w:cstheme="minorHAnsi"/>
          </w:rPr>
          <w:t>7</w:t>
        </w:r>
        <w:r w:rsidR="001D636A" w:rsidRPr="00EC0966">
          <w:rPr>
            <w:rStyle w:val="Hyperlink"/>
            <w:rFonts w:cstheme="minorHAnsi"/>
          </w:rPr>
          <w:t xml:space="preserve">, </w:t>
        </w:r>
        <w:r w:rsidRPr="00EC0966">
          <w:rPr>
            <w:rStyle w:val="Hyperlink"/>
            <w:rFonts w:cstheme="minorHAnsi"/>
          </w:rPr>
          <w:t>c</w:t>
        </w:r>
        <w:r w:rsidR="001D636A" w:rsidRPr="00EC0966">
          <w:rPr>
            <w:rStyle w:val="Hyperlink"/>
            <w:rFonts w:cstheme="minorHAnsi"/>
          </w:rPr>
          <w:t>-g</w:t>
        </w:r>
      </w:hyperlink>
      <w:r w:rsidR="001D636A" w:rsidRPr="003542C4">
        <w:rPr>
          <w:rFonts w:cstheme="minorHAnsi"/>
        </w:rPr>
        <w:t xml:space="preserve"> and </w:t>
      </w:r>
      <w:r w:rsidR="008A2F9B" w:rsidRPr="003542C4">
        <w:rPr>
          <w:rFonts w:cstheme="minorHAnsi"/>
        </w:rPr>
        <w:t xml:space="preserve">add </w:t>
      </w:r>
      <w:r w:rsidR="001D636A" w:rsidRPr="003542C4">
        <w:rPr>
          <w:rFonts w:cstheme="minorHAnsi"/>
        </w:rPr>
        <w:t xml:space="preserve">comment with instructions </w:t>
      </w:r>
      <w:r w:rsidR="008A2F9B" w:rsidRPr="003542C4">
        <w:rPr>
          <w:rFonts w:cstheme="minorHAnsi"/>
        </w:rPr>
        <w:t xml:space="preserve">(act as a cover note) </w:t>
      </w:r>
      <w:r w:rsidR="001D636A" w:rsidRPr="003542C4">
        <w:rPr>
          <w:rFonts w:cstheme="minorHAnsi"/>
        </w:rPr>
        <w:t>then saved.</w:t>
      </w:r>
    </w:p>
    <w:bookmarkEnd w:id="11"/>
    <w:p w:rsidR="00C71318" w:rsidRPr="003542C4" w:rsidRDefault="00C71318" w:rsidP="00C71318">
      <w:pPr>
        <w:pStyle w:val="ListParagraph"/>
        <w:rPr>
          <w:rFonts w:cstheme="minorHAnsi"/>
        </w:rPr>
      </w:pPr>
    </w:p>
    <w:p w:rsidR="008A2F9B" w:rsidRPr="003542C4" w:rsidRDefault="008A2F9B" w:rsidP="002779A8">
      <w:pPr>
        <w:pStyle w:val="ListParagraph"/>
        <w:numPr>
          <w:ilvl w:val="0"/>
          <w:numId w:val="3"/>
        </w:numPr>
        <w:rPr>
          <w:rFonts w:cstheme="minorHAnsi"/>
        </w:rPr>
      </w:pPr>
      <w:bookmarkStart w:id="12" w:name="v"/>
      <w:r w:rsidRPr="003542C4">
        <w:rPr>
          <w:rFonts w:cstheme="minorHAnsi"/>
        </w:rPr>
        <w:t xml:space="preserve">APD Administrator </w:t>
      </w:r>
      <w:r w:rsidR="00C71318" w:rsidRPr="003542C4">
        <w:rPr>
          <w:rFonts w:cstheme="minorHAnsi"/>
        </w:rPr>
        <w:t xml:space="preserve">must be able select </w:t>
      </w:r>
      <w:r w:rsidR="00E77EA4" w:rsidRPr="003542C4">
        <w:rPr>
          <w:rFonts w:cstheme="minorHAnsi"/>
        </w:rPr>
        <w:t xml:space="preserve">(from a dropdown box) </w:t>
      </w:r>
      <w:r w:rsidR="00CC341F">
        <w:rPr>
          <w:rFonts w:cstheme="minorHAnsi"/>
        </w:rPr>
        <w:t xml:space="preserve">and </w:t>
      </w:r>
      <w:r w:rsidR="004D3376">
        <w:rPr>
          <w:rFonts w:cstheme="minorHAnsi"/>
        </w:rPr>
        <w:t>select</w:t>
      </w:r>
      <w:r w:rsidR="00CC341F">
        <w:rPr>
          <w:rFonts w:cstheme="minorHAnsi"/>
        </w:rPr>
        <w:t xml:space="preserve"> to </w:t>
      </w:r>
      <w:r w:rsidR="00C71318" w:rsidRPr="003542C4">
        <w:rPr>
          <w:rFonts w:cstheme="minorHAnsi"/>
        </w:rPr>
        <w:t>which Division’s Director</w:t>
      </w:r>
      <w:r w:rsidR="002779A8" w:rsidRPr="003542C4">
        <w:rPr>
          <w:rFonts w:cstheme="minorHAnsi"/>
        </w:rPr>
        <w:t xml:space="preserve">, </w:t>
      </w:r>
      <w:r w:rsidR="00C71318" w:rsidRPr="003542C4">
        <w:rPr>
          <w:rFonts w:cstheme="minorHAnsi"/>
        </w:rPr>
        <w:t xml:space="preserve">its Administrator </w:t>
      </w:r>
      <w:r w:rsidR="002779A8" w:rsidRPr="003542C4">
        <w:rPr>
          <w:rFonts w:cstheme="minorHAnsi"/>
        </w:rPr>
        <w:t xml:space="preserve">or direct to DGCA </w:t>
      </w:r>
      <w:r w:rsidR="00C71318" w:rsidRPr="003542C4">
        <w:rPr>
          <w:rFonts w:cstheme="minorHAnsi"/>
        </w:rPr>
        <w:t>to send the official letter document to</w:t>
      </w:r>
      <w:r w:rsidR="002779A8" w:rsidRPr="003542C4">
        <w:rPr>
          <w:rFonts w:cstheme="minorHAnsi"/>
        </w:rPr>
        <w:t>,</w:t>
      </w:r>
      <w:r w:rsidRPr="003542C4">
        <w:rPr>
          <w:rFonts w:cstheme="minorHAnsi"/>
        </w:rPr>
        <w:t xml:space="preserve"> then submit.</w:t>
      </w:r>
      <w:bookmarkEnd w:id="10"/>
      <w:r w:rsidR="002779A8" w:rsidRPr="003542C4">
        <w:rPr>
          <w:rFonts w:cstheme="minorHAnsi"/>
        </w:rPr>
        <w:br/>
      </w:r>
    </w:p>
    <w:p w:rsidR="0024703F" w:rsidRPr="003542C4" w:rsidRDefault="008A2F9B" w:rsidP="00DE14B5">
      <w:pPr>
        <w:pStyle w:val="ListParagraph"/>
        <w:numPr>
          <w:ilvl w:val="0"/>
          <w:numId w:val="3"/>
        </w:numPr>
        <w:rPr>
          <w:rFonts w:cstheme="minorHAnsi"/>
        </w:rPr>
      </w:pPr>
      <w:bookmarkStart w:id="13" w:name="vi"/>
      <w:bookmarkEnd w:id="12"/>
      <w:r w:rsidRPr="003542C4">
        <w:rPr>
          <w:rFonts w:cstheme="minorHAnsi"/>
        </w:rPr>
        <w:t xml:space="preserve">Requirements mentioned from </w:t>
      </w:r>
      <w:hyperlink w:anchor="stepIII_V" w:history="1">
        <w:r w:rsidR="0024703F" w:rsidRPr="00CC341F">
          <w:rPr>
            <w:rStyle w:val="Hyperlink"/>
            <w:rFonts w:cstheme="minorHAnsi"/>
          </w:rPr>
          <w:t>iii. – v</w:t>
        </w:r>
      </w:hyperlink>
      <w:r w:rsidR="0024703F" w:rsidRPr="003542C4">
        <w:rPr>
          <w:rFonts w:cstheme="minorHAnsi"/>
        </w:rPr>
        <w:t xml:space="preserve">., </w:t>
      </w:r>
    </w:p>
    <w:p w:rsidR="0024703F" w:rsidRPr="003542C4" w:rsidRDefault="008A2F9B" w:rsidP="0024703F">
      <w:pPr>
        <w:pStyle w:val="ListParagraph"/>
        <w:numPr>
          <w:ilvl w:val="1"/>
          <w:numId w:val="3"/>
        </w:numPr>
        <w:rPr>
          <w:rFonts w:cstheme="minorHAnsi"/>
        </w:rPr>
      </w:pPr>
      <w:r w:rsidRPr="003542C4">
        <w:rPr>
          <w:rFonts w:cstheme="minorHAnsi"/>
        </w:rPr>
        <w:t xml:space="preserve">must be available in the Administrator’s document record dashboard, </w:t>
      </w:r>
      <w:r w:rsidR="00DE14B5" w:rsidRPr="003542C4">
        <w:rPr>
          <w:rFonts w:cstheme="minorHAnsi"/>
        </w:rPr>
        <w:br/>
      </w:r>
    </w:p>
    <w:p w:rsidR="008A2F9B" w:rsidRPr="003542C4" w:rsidRDefault="008A2F9B" w:rsidP="0024703F">
      <w:pPr>
        <w:pStyle w:val="ListParagraph"/>
        <w:numPr>
          <w:ilvl w:val="1"/>
          <w:numId w:val="3"/>
        </w:numPr>
        <w:rPr>
          <w:rFonts w:cstheme="minorHAnsi"/>
        </w:rPr>
      </w:pPr>
      <w:r w:rsidRPr="003542C4">
        <w:rPr>
          <w:rFonts w:cstheme="minorHAnsi"/>
        </w:rPr>
        <w:t xml:space="preserve">can be searched by filtering records fields stated in </w:t>
      </w:r>
      <w:hyperlink w:anchor="step7a_j" w:history="1">
        <w:r w:rsidRPr="00CC341F">
          <w:rPr>
            <w:rStyle w:val="Hyperlink"/>
            <w:rFonts w:cstheme="minorHAnsi"/>
          </w:rPr>
          <w:t>step #</w:t>
        </w:r>
        <w:r w:rsidR="00CC341F" w:rsidRPr="00CC341F">
          <w:rPr>
            <w:rStyle w:val="Hyperlink"/>
            <w:rFonts w:cstheme="minorHAnsi"/>
          </w:rPr>
          <w:t>7</w:t>
        </w:r>
        <w:r w:rsidRPr="00CC341F">
          <w:rPr>
            <w:rStyle w:val="Hyperlink"/>
            <w:rFonts w:cstheme="minorHAnsi"/>
          </w:rPr>
          <w:t>, a – j</w:t>
        </w:r>
      </w:hyperlink>
      <w:r w:rsidR="0024703F" w:rsidRPr="003542C4">
        <w:rPr>
          <w:rFonts w:cstheme="minorHAnsi"/>
        </w:rPr>
        <w:t xml:space="preserve">, </w:t>
      </w:r>
      <w:r w:rsidR="00DE14B5" w:rsidRPr="003542C4">
        <w:rPr>
          <w:rFonts w:cstheme="minorHAnsi"/>
        </w:rPr>
        <w:br/>
      </w:r>
    </w:p>
    <w:p w:rsidR="00F97C4F" w:rsidRPr="003542C4" w:rsidRDefault="00DE14B5" w:rsidP="0024703F">
      <w:pPr>
        <w:pStyle w:val="ListParagraph"/>
        <w:numPr>
          <w:ilvl w:val="1"/>
          <w:numId w:val="3"/>
        </w:numPr>
        <w:rPr>
          <w:rFonts w:cstheme="minorHAnsi"/>
        </w:rPr>
      </w:pPr>
      <w:r w:rsidRPr="003542C4">
        <w:rPr>
          <w:rFonts w:cstheme="minorHAnsi"/>
        </w:rPr>
        <w:t>Each individual record to show progress bar of which stage or where the document is in real time.</w:t>
      </w:r>
      <w:r w:rsidR="00F97C4F" w:rsidRPr="003542C4">
        <w:rPr>
          <w:rFonts w:cstheme="minorHAnsi"/>
        </w:rPr>
        <w:br/>
      </w:r>
    </w:p>
    <w:p w:rsidR="0024703F" w:rsidRPr="003542C4" w:rsidRDefault="00F97C4F" w:rsidP="0024703F">
      <w:pPr>
        <w:pStyle w:val="ListParagraph"/>
        <w:numPr>
          <w:ilvl w:val="1"/>
          <w:numId w:val="3"/>
        </w:numPr>
        <w:rPr>
          <w:rFonts w:cstheme="minorHAnsi"/>
        </w:rPr>
      </w:pPr>
      <w:r w:rsidRPr="003542C4">
        <w:rPr>
          <w:rFonts w:cstheme="minorHAnsi"/>
        </w:rPr>
        <w:t>Sending and receiver notifications of receiving and acknowledging official letter documents.</w:t>
      </w:r>
      <w:r w:rsidR="00DE14B5" w:rsidRPr="003542C4">
        <w:rPr>
          <w:rFonts w:cstheme="minorHAnsi"/>
        </w:rPr>
        <w:br/>
      </w:r>
    </w:p>
    <w:p w:rsidR="00DE14B5" w:rsidRPr="003542C4" w:rsidRDefault="00DE14B5" w:rsidP="0024703F">
      <w:pPr>
        <w:pStyle w:val="ListParagraph"/>
        <w:numPr>
          <w:ilvl w:val="1"/>
          <w:numId w:val="3"/>
        </w:numPr>
        <w:rPr>
          <w:rFonts w:cstheme="minorHAnsi"/>
        </w:rPr>
      </w:pPr>
      <w:r w:rsidRPr="003542C4">
        <w:rPr>
          <w:rFonts w:cstheme="minorHAnsi"/>
        </w:rPr>
        <w:t xml:space="preserve">Once the date for </w:t>
      </w:r>
      <w:hyperlink w:anchor="step7j" w:history="1">
        <w:r w:rsidRPr="00CC341F">
          <w:rPr>
            <w:rStyle w:val="Hyperlink"/>
            <w:rFonts w:cstheme="minorHAnsi"/>
          </w:rPr>
          <w:t>field #</w:t>
        </w:r>
        <w:proofErr w:type="gramStart"/>
        <w:r w:rsidR="00AC13C6" w:rsidRPr="00CC341F">
          <w:rPr>
            <w:rStyle w:val="Hyperlink"/>
            <w:rFonts w:cstheme="minorHAnsi"/>
          </w:rPr>
          <w:t>7</w:t>
        </w:r>
        <w:r w:rsidRPr="00CC341F">
          <w:rPr>
            <w:rStyle w:val="Hyperlink"/>
            <w:rFonts w:cstheme="minorHAnsi"/>
          </w:rPr>
          <w:t>.j</w:t>
        </w:r>
        <w:proofErr w:type="gramEnd"/>
      </w:hyperlink>
      <w:r w:rsidRPr="003542C4">
        <w:rPr>
          <w:rFonts w:cstheme="minorHAnsi"/>
        </w:rPr>
        <w:t xml:space="preserve"> is entered and saved, the progress bar shows completed.</w:t>
      </w:r>
    </w:p>
    <w:p w:rsidR="00DE14B5" w:rsidRPr="003542C4" w:rsidRDefault="00DE14B5" w:rsidP="00DE14B5">
      <w:pPr>
        <w:pStyle w:val="ListParagraph"/>
        <w:ind w:left="1440"/>
        <w:rPr>
          <w:rFonts w:cstheme="minorHAnsi"/>
        </w:rPr>
      </w:pPr>
    </w:p>
    <w:p w:rsidR="002779A8" w:rsidRPr="003542C4" w:rsidRDefault="00DE14B5" w:rsidP="00DE14B5">
      <w:pPr>
        <w:pStyle w:val="ListParagraph"/>
        <w:numPr>
          <w:ilvl w:val="1"/>
          <w:numId w:val="3"/>
        </w:numPr>
        <w:rPr>
          <w:rFonts w:cstheme="minorHAnsi"/>
        </w:rPr>
      </w:pPr>
      <w:r w:rsidRPr="003542C4">
        <w:rPr>
          <w:rFonts w:cstheme="minorHAnsi"/>
        </w:rPr>
        <w:t>full list of records can be generated daily, weekly, monthly, yearly.</w:t>
      </w:r>
    </w:p>
    <w:bookmarkEnd w:id="13"/>
    <w:p w:rsidR="002779A8" w:rsidRPr="003542C4" w:rsidRDefault="002779A8" w:rsidP="002779A8">
      <w:pPr>
        <w:pStyle w:val="ListParagraph"/>
        <w:rPr>
          <w:rFonts w:cstheme="minorHAnsi"/>
        </w:rPr>
      </w:pPr>
    </w:p>
    <w:p w:rsidR="00CE04A5" w:rsidRPr="003542C4" w:rsidRDefault="00CE04A5" w:rsidP="00CE04A5">
      <w:pPr>
        <w:pStyle w:val="ListParagraph"/>
        <w:numPr>
          <w:ilvl w:val="0"/>
          <w:numId w:val="3"/>
        </w:numPr>
        <w:rPr>
          <w:rFonts w:cstheme="minorHAnsi"/>
        </w:rPr>
      </w:pPr>
      <w:r w:rsidRPr="003542C4">
        <w:rPr>
          <w:rFonts w:cstheme="minorHAnsi"/>
        </w:rPr>
        <w:t>All recipients</w:t>
      </w:r>
      <w:r w:rsidR="002779A8" w:rsidRPr="003542C4">
        <w:rPr>
          <w:rFonts w:cstheme="minorHAnsi"/>
        </w:rPr>
        <w:t xml:space="preserve"> mentioned in </w:t>
      </w:r>
      <w:hyperlink w:anchor="v" w:history="1">
        <w:r w:rsidR="002779A8" w:rsidRPr="00CC341F">
          <w:rPr>
            <w:rStyle w:val="Hyperlink"/>
            <w:rFonts w:cstheme="minorHAnsi"/>
          </w:rPr>
          <w:t>step #v</w:t>
        </w:r>
      </w:hyperlink>
      <w:r w:rsidR="002779A8" w:rsidRPr="003542C4">
        <w:rPr>
          <w:rFonts w:cstheme="minorHAnsi"/>
        </w:rPr>
        <w:t>. must be able to perform the same as mentioned in requirement points iii. vi.</w:t>
      </w:r>
      <w:r w:rsidRPr="003542C4">
        <w:rPr>
          <w:rFonts w:cstheme="minorHAnsi"/>
        </w:rPr>
        <w:t xml:space="preserve"> and populate data from </w:t>
      </w:r>
      <w:hyperlink w:anchor="iv" w:history="1">
        <w:r w:rsidRPr="00CC341F">
          <w:rPr>
            <w:rStyle w:val="Hyperlink"/>
            <w:rFonts w:cstheme="minorHAnsi"/>
          </w:rPr>
          <w:t>iv</w:t>
        </w:r>
      </w:hyperlink>
      <w:r w:rsidRPr="003542C4">
        <w:rPr>
          <w:rFonts w:cstheme="minorHAnsi"/>
        </w:rPr>
        <w:t xml:space="preserve"> and </w:t>
      </w:r>
      <w:r w:rsidR="004D3376">
        <w:rPr>
          <w:rFonts w:cstheme="minorHAnsi"/>
        </w:rPr>
        <w:t>enter</w:t>
      </w:r>
      <w:r w:rsidRPr="003542C4">
        <w:rPr>
          <w:rFonts w:cstheme="minorHAnsi"/>
        </w:rPr>
        <w:t xml:space="preserve"> their comments with instructions (act as a cover note) then saved before submitting to final recipient (DGCA).</w:t>
      </w:r>
      <w:r w:rsidR="00F97C4F" w:rsidRPr="003542C4">
        <w:rPr>
          <w:rFonts w:cstheme="minorHAnsi"/>
        </w:rPr>
        <w:br/>
      </w:r>
    </w:p>
    <w:p w:rsidR="0040607F" w:rsidRPr="003542C4" w:rsidRDefault="00CE04A5" w:rsidP="00CE04A5">
      <w:pPr>
        <w:pStyle w:val="ListParagraph"/>
        <w:numPr>
          <w:ilvl w:val="0"/>
          <w:numId w:val="3"/>
        </w:numPr>
        <w:rPr>
          <w:rFonts w:cstheme="minorHAnsi"/>
        </w:rPr>
      </w:pPr>
      <w:r w:rsidRPr="003542C4">
        <w:rPr>
          <w:rFonts w:cstheme="minorHAnsi"/>
        </w:rPr>
        <w:t>All divisions, their Administrators, Directors</w:t>
      </w:r>
      <w:r w:rsidR="0040607F" w:rsidRPr="003542C4">
        <w:rPr>
          <w:rFonts w:cstheme="minorHAnsi"/>
        </w:rPr>
        <w:t>, their Authorized Officer or Section Chiefs shall have,</w:t>
      </w:r>
    </w:p>
    <w:p w:rsidR="0040607F" w:rsidRPr="003542C4" w:rsidRDefault="00CE04A5" w:rsidP="0040607F">
      <w:pPr>
        <w:pStyle w:val="ListParagraph"/>
        <w:numPr>
          <w:ilvl w:val="1"/>
          <w:numId w:val="3"/>
        </w:numPr>
        <w:rPr>
          <w:rFonts w:cstheme="minorHAnsi"/>
        </w:rPr>
      </w:pPr>
      <w:r w:rsidRPr="003542C4">
        <w:rPr>
          <w:rFonts w:cstheme="minorHAnsi"/>
        </w:rPr>
        <w:t xml:space="preserve">their individual document folders to save all incoming documents </w:t>
      </w:r>
      <w:r w:rsidR="0040607F" w:rsidRPr="003542C4">
        <w:rPr>
          <w:rFonts w:cstheme="minorHAnsi"/>
        </w:rPr>
        <w:t>send from APD Administrator.</w:t>
      </w:r>
    </w:p>
    <w:p w:rsidR="0040607F" w:rsidRPr="003542C4" w:rsidRDefault="0040607F" w:rsidP="0040607F">
      <w:pPr>
        <w:pStyle w:val="ListParagraph"/>
        <w:ind w:left="1440"/>
        <w:rPr>
          <w:rFonts w:cstheme="minorHAnsi"/>
        </w:rPr>
      </w:pPr>
    </w:p>
    <w:p w:rsidR="0040607F" w:rsidRPr="003542C4" w:rsidRDefault="0040607F" w:rsidP="0040607F">
      <w:pPr>
        <w:pStyle w:val="ListParagraph"/>
        <w:numPr>
          <w:ilvl w:val="1"/>
          <w:numId w:val="3"/>
        </w:numPr>
        <w:rPr>
          <w:rFonts w:cstheme="minorHAnsi"/>
        </w:rPr>
      </w:pPr>
      <w:r w:rsidRPr="003542C4">
        <w:rPr>
          <w:rFonts w:cstheme="minorHAnsi"/>
        </w:rPr>
        <w:t>sub- folders to upload and save all private &amp; confidential documents, manuals, publications, etc.</w:t>
      </w:r>
      <w:r w:rsidRPr="003542C4">
        <w:rPr>
          <w:rFonts w:cstheme="minorHAnsi"/>
        </w:rPr>
        <w:br/>
      </w:r>
    </w:p>
    <w:p w:rsidR="00CE04A5" w:rsidRPr="003542C4" w:rsidRDefault="0040607F" w:rsidP="0040607F">
      <w:pPr>
        <w:pStyle w:val="ListParagraph"/>
        <w:numPr>
          <w:ilvl w:val="1"/>
          <w:numId w:val="3"/>
        </w:numPr>
        <w:rPr>
          <w:rFonts w:cstheme="minorHAnsi"/>
        </w:rPr>
      </w:pPr>
      <w:r w:rsidRPr="003542C4">
        <w:rPr>
          <w:rFonts w:cstheme="minorHAnsi"/>
        </w:rPr>
        <w:t xml:space="preserve">have private access to their own division’s folder, able to grant access to appointed secondary users, </w:t>
      </w:r>
      <w:r w:rsidR="00F97C4F" w:rsidRPr="003542C4">
        <w:rPr>
          <w:rFonts w:cstheme="minorHAnsi"/>
        </w:rPr>
        <w:br/>
      </w:r>
    </w:p>
    <w:p w:rsidR="00CE04A5" w:rsidRPr="003542C4" w:rsidRDefault="00CE04A5" w:rsidP="00CE04A5">
      <w:pPr>
        <w:pStyle w:val="ListParagraph"/>
        <w:numPr>
          <w:ilvl w:val="0"/>
          <w:numId w:val="3"/>
        </w:numPr>
        <w:rPr>
          <w:rFonts w:cstheme="minorHAnsi"/>
        </w:rPr>
      </w:pPr>
      <w:r w:rsidRPr="003542C4">
        <w:rPr>
          <w:rFonts w:cstheme="minorHAnsi"/>
        </w:rPr>
        <w:t>At each stage of document forwarding (starting from APD Administrator), the recipients must be able to,</w:t>
      </w:r>
    </w:p>
    <w:p w:rsidR="00CE04A5" w:rsidRPr="003542C4" w:rsidRDefault="00CE04A5" w:rsidP="00CE04A5">
      <w:pPr>
        <w:pStyle w:val="ListParagraph"/>
        <w:numPr>
          <w:ilvl w:val="1"/>
          <w:numId w:val="3"/>
        </w:numPr>
        <w:rPr>
          <w:rFonts w:cstheme="minorHAnsi"/>
        </w:rPr>
      </w:pPr>
      <w:r w:rsidRPr="003542C4">
        <w:rPr>
          <w:rFonts w:cstheme="minorHAnsi"/>
        </w:rPr>
        <w:lastRenderedPageBreak/>
        <w:t xml:space="preserve">receive an </w:t>
      </w:r>
      <w:r w:rsidR="0040607F" w:rsidRPr="003542C4">
        <w:rPr>
          <w:rFonts w:cstheme="minorHAnsi"/>
        </w:rPr>
        <w:t xml:space="preserve">automatic </w:t>
      </w:r>
      <w:r w:rsidRPr="003542C4">
        <w:rPr>
          <w:rFonts w:cstheme="minorHAnsi"/>
        </w:rPr>
        <w:t xml:space="preserve">email notification of incoming letter documents, </w:t>
      </w:r>
      <w:r w:rsidR="00F97C4F" w:rsidRPr="003542C4">
        <w:rPr>
          <w:rFonts w:cstheme="minorHAnsi"/>
        </w:rPr>
        <w:br/>
      </w:r>
    </w:p>
    <w:p w:rsidR="00F97C4F" w:rsidRPr="003542C4" w:rsidRDefault="00CE04A5" w:rsidP="00CE04A5">
      <w:pPr>
        <w:pStyle w:val="ListParagraph"/>
        <w:numPr>
          <w:ilvl w:val="1"/>
          <w:numId w:val="3"/>
        </w:numPr>
        <w:rPr>
          <w:rFonts w:cstheme="minorHAnsi"/>
        </w:rPr>
      </w:pPr>
      <w:r w:rsidRPr="003542C4">
        <w:rPr>
          <w:rFonts w:cstheme="minorHAnsi"/>
        </w:rPr>
        <w:t xml:space="preserve">send out </w:t>
      </w:r>
      <w:r w:rsidR="00F97C4F" w:rsidRPr="003542C4">
        <w:rPr>
          <w:rFonts w:cstheme="minorHAnsi"/>
        </w:rPr>
        <w:t xml:space="preserve">automatic </w:t>
      </w:r>
      <w:r w:rsidR="0040607F" w:rsidRPr="003542C4">
        <w:rPr>
          <w:rFonts w:cstheme="minorHAnsi"/>
        </w:rPr>
        <w:t>acknowledgement</w:t>
      </w:r>
      <w:r w:rsidRPr="003542C4">
        <w:rPr>
          <w:rFonts w:cstheme="minorHAnsi"/>
        </w:rPr>
        <w:t xml:space="preserve"> email back to sender </w:t>
      </w:r>
      <w:r w:rsidR="0040607F" w:rsidRPr="003542C4">
        <w:rPr>
          <w:rFonts w:cstheme="minorHAnsi"/>
        </w:rPr>
        <w:t xml:space="preserve">to confirm </w:t>
      </w:r>
      <w:r w:rsidRPr="003542C4">
        <w:rPr>
          <w:rFonts w:cstheme="minorHAnsi"/>
        </w:rPr>
        <w:t>receiv</w:t>
      </w:r>
      <w:r w:rsidR="00F97C4F" w:rsidRPr="003542C4">
        <w:rPr>
          <w:rFonts w:cstheme="minorHAnsi"/>
        </w:rPr>
        <w:t>ing the notification (which acts as a</w:t>
      </w:r>
      <w:r w:rsidR="00CC341F">
        <w:rPr>
          <w:rFonts w:cstheme="minorHAnsi"/>
        </w:rPr>
        <w:t>n</w:t>
      </w:r>
      <w:r w:rsidR="00F97C4F" w:rsidRPr="003542C4">
        <w:rPr>
          <w:rFonts w:cstheme="minorHAnsi"/>
        </w:rPr>
        <w:t xml:space="preserve"> </w:t>
      </w:r>
      <w:r w:rsidR="0040607F" w:rsidRPr="003542C4">
        <w:rPr>
          <w:rFonts w:cstheme="minorHAnsi"/>
        </w:rPr>
        <w:t>affirmation that</w:t>
      </w:r>
      <w:r w:rsidR="00F97C4F" w:rsidRPr="003542C4">
        <w:rPr>
          <w:rFonts w:cstheme="minorHAnsi"/>
        </w:rPr>
        <w:t xml:space="preserve"> they will action on the task mentioned),</w:t>
      </w:r>
      <w:r w:rsidR="00F97C4F" w:rsidRPr="003542C4">
        <w:rPr>
          <w:rFonts w:cstheme="minorHAnsi"/>
        </w:rPr>
        <w:br/>
      </w:r>
    </w:p>
    <w:p w:rsidR="003C7B8F" w:rsidRPr="003542C4" w:rsidRDefault="00F97C4F" w:rsidP="0040607F">
      <w:pPr>
        <w:pStyle w:val="ListParagraph"/>
        <w:numPr>
          <w:ilvl w:val="1"/>
          <w:numId w:val="3"/>
        </w:numPr>
        <w:rPr>
          <w:rFonts w:cstheme="minorHAnsi"/>
        </w:rPr>
      </w:pPr>
      <w:r w:rsidRPr="003542C4">
        <w:rPr>
          <w:rFonts w:cstheme="minorHAnsi"/>
        </w:rPr>
        <w:t xml:space="preserve">this acknowledgments and confirmations must also show in </w:t>
      </w:r>
      <w:r w:rsidR="004D3376">
        <w:rPr>
          <w:rFonts w:cstheme="minorHAnsi"/>
        </w:rPr>
        <w:t xml:space="preserve">everything stated in </w:t>
      </w:r>
      <w:hyperlink w:anchor="vi" w:history="1">
        <w:r w:rsidRPr="00CC341F">
          <w:rPr>
            <w:rStyle w:val="Hyperlink"/>
            <w:rFonts w:cstheme="minorHAnsi"/>
          </w:rPr>
          <w:t>point vi. a -f.</w:t>
        </w:r>
      </w:hyperlink>
      <w:r w:rsidR="00DE14B5" w:rsidRPr="003542C4">
        <w:rPr>
          <w:rFonts w:cstheme="minorHAnsi"/>
        </w:rPr>
        <w:br/>
      </w:r>
      <w:r w:rsidR="0040607F" w:rsidRPr="003542C4">
        <w:rPr>
          <w:rFonts w:cstheme="minorHAnsi"/>
        </w:rPr>
        <w:br/>
      </w:r>
    </w:p>
    <w:p w:rsidR="003C7B8F" w:rsidRPr="003542C4" w:rsidRDefault="003C7B8F" w:rsidP="003C7B8F">
      <w:pPr>
        <w:pStyle w:val="ListParagraph"/>
        <w:ind w:left="0"/>
        <w:jc w:val="center"/>
        <w:rPr>
          <w:rFonts w:cstheme="minorHAnsi"/>
          <w:b/>
        </w:rPr>
      </w:pPr>
      <w:r w:rsidRPr="003542C4">
        <w:rPr>
          <w:rFonts w:cstheme="minorHAnsi"/>
          <w:b/>
          <w:highlight w:val="yellow"/>
        </w:rPr>
        <w:t>Permit Application Management System (PAMS)</w:t>
      </w:r>
    </w:p>
    <w:p w:rsidR="003C7B8F" w:rsidRPr="003542C4" w:rsidRDefault="003C7B8F" w:rsidP="00DE14B5">
      <w:pPr>
        <w:pStyle w:val="ListParagraph"/>
        <w:ind w:left="1440"/>
        <w:rPr>
          <w:rFonts w:cstheme="minorHAnsi"/>
        </w:rPr>
      </w:pPr>
    </w:p>
    <w:p w:rsidR="009C6214" w:rsidRDefault="009C6214" w:rsidP="00B93FD6">
      <w:pPr>
        <w:pStyle w:val="ListParagraph"/>
        <w:numPr>
          <w:ilvl w:val="0"/>
          <w:numId w:val="5"/>
        </w:numPr>
        <w:jc w:val="both"/>
        <w:rPr>
          <w:rFonts w:cstheme="minorHAnsi"/>
        </w:rPr>
      </w:pPr>
      <w:r>
        <w:rPr>
          <w:rFonts w:cstheme="minorHAnsi"/>
        </w:rPr>
        <w:t>design and build an online Permit Application Management System (PAMS</w:t>
      </w:r>
      <w:r w:rsidR="004B39F4">
        <w:rPr>
          <w:rFonts w:cstheme="minorHAnsi"/>
        </w:rPr>
        <w:t>).</w:t>
      </w:r>
      <w:r w:rsidR="004B39F4">
        <w:rPr>
          <w:rFonts w:cstheme="minorHAnsi"/>
        </w:rPr>
        <w:br/>
      </w:r>
    </w:p>
    <w:p w:rsidR="004B39F4" w:rsidRDefault="004B39F4" w:rsidP="00B93FD6">
      <w:pPr>
        <w:pStyle w:val="ListParagraph"/>
        <w:numPr>
          <w:ilvl w:val="0"/>
          <w:numId w:val="5"/>
        </w:numPr>
        <w:jc w:val="both"/>
        <w:rPr>
          <w:rFonts w:cstheme="minorHAnsi"/>
        </w:rPr>
      </w:pPr>
      <w:bookmarkStart w:id="14" w:name="step2"/>
      <w:r>
        <w:rPr>
          <w:rFonts w:cstheme="minorHAnsi"/>
        </w:rPr>
        <w:t>PAMS shall be the new online platform for operators, pilots, flight engineers, maintenance personnel, Air traffic Control officers, maintenance organizations, and new airline start-ups to easily submit applications online, monitor application progress and approval without the need to visit DCAL personally to do so.</w:t>
      </w:r>
    </w:p>
    <w:bookmarkEnd w:id="14"/>
    <w:p w:rsidR="009C6214" w:rsidRDefault="009C6214" w:rsidP="009C6214">
      <w:pPr>
        <w:pStyle w:val="ListParagraph"/>
        <w:jc w:val="both"/>
        <w:rPr>
          <w:rFonts w:cstheme="minorHAnsi"/>
        </w:rPr>
      </w:pPr>
    </w:p>
    <w:p w:rsidR="004B39F4" w:rsidRDefault="004B39F4" w:rsidP="00B93FD6">
      <w:pPr>
        <w:pStyle w:val="ListParagraph"/>
        <w:numPr>
          <w:ilvl w:val="0"/>
          <w:numId w:val="5"/>
        </w:numPr>
        <w:jc w:val="both"/>
        <w:rPr>
          <w:rFonts w:cstheme="minorHAnsi"/>
        </w:rPr>
      </w:pPr>
      <w:r>
        <w:rPr>
          <w:rFonts w:cstheme="minorHAnsi"/>
        </w:rPr>
        <w:t xml:space="preserve">The website shall provide user registration and log-in first. </w:t>
      </w:r>
    </w:p>
    <w:p w:rsidR="004B39F4" w:rsidRPr="004B39F4" w:rsidRDefault="004B39F4" w:rsidP="004B39F4">
      <w:pPr>
        <w:pStyle w:val="ListParagraph"/>
        <w:rPr>
          <w:rFonts w:cstheme="minorHAnsi"/>
        </w:rPr>
      </w:pPr>
    </w:p>
    <w:p w:rsidR="003C7B8F" w:rsidRPr="003542C4" w:rsidRDefault="004B39F4" w:rsidP="00B93FD6">
      <w:pPr>
        <w:pStyle w:val="ListParagraph"/>
        <w:numPr>
          <w:ilvl w:val="0"/>
          <w:numId w:val="5"/>
        </w:numPr>
        <w:jc w:val="both"/>
        <w:rPr>
          <w:rFonts w:cstheme="minorHAnsi"/>
        </w:rPr>
      </w:pPr>
      <w:bookmarkStart w:id="15" w:name="step_4"/>
      <w:r>
        <w:rPr>
          <w:rFonts w:cstheme="minorHAnsi"/>
        </w:rPr>
        <w:t xml:space="preserve">To become </w:t>
      </w:r>
      <w:r w:rsidR="009C6214">
        <w:rPr>
          <w:rFonts w:cstheme="minorHAnsi"/>
        </w:rPr>
        <w:t xml:space="preserve">an applicant </w:t>
      </w:r>
      <w:r>
        <w:rPr>
          <w:rFonts w:cstheme="minorHAnsi"/>
        </w:rPr>
        <w:t xml:space="preserve">for any type of permits mentioned in step 2), </w:t>
      </w:r>
      <w:r w:rsidR="009C6214">
        <w:rPr>
          <w:rFonts w:cstheme="minorHAnsi"/>
        </w:rPr>
        <w:t xml:space="preserve">they must register </w:t>
      </w:r>
      <w:r>
        <w:rPr>
          <w:rFonts w:cstheme="minorHAnsi"/>
        </w:rPr>
        <w:t xml:space="preserve">as </w:t>
      </w:r>
      <w:r w:rsidR="00A41C85">
        <w:rPr>
          <w:rFonts w:cstheme="minorHAnsi"/>
        </w:rPr>
        <w:t>a</w:t>
      </w:r>
      <w:r>
        <w:rPr>
          <w:rFonts w:cstheme="minorHAnsi"/>
        </w:rPr>
        <w:t xml:space="preserve"> user </w:t>
      </w:r>
      <w:r w:rsidR="00B93FD6" w:rsidRPr="003542C4">
        <w:rPr>
          <w:rFonts w:cstheme="minorHAnsi"/>
        </w:rPr>
        <w:t>and provide the below information,</w:t>
      </w:r>
    </w:p>
    <w:p w:rsidR="00B93FD6" w:rsidRPr="003542C4" w:rsidRDefault="00B93FD6" w:rsidP="00B93FD6">
      <w:pPr>
        <w:pStyle w:val="ListParagraph"/>
        <w:numPr>
          <w:ilvl w:val="1"/>
          <w:numId w:val="5"/>
        </w:numPr>
        <w:rPr>
          <w:rFonts w:cstheme="minorHAnsi"/>
        </w:rPr>
      </w:pPr>
      <w:bookmarkStart w:id="16" w:name="step_4a"/>
      <w:r w:rsidRPr="003542C4">
        <w:rPr>
          <w:rFonts w:cstheme="minorHAnsi"/>
        </w:rPr>
        <w:t>first name, last name</w:t>
      </w:r>
      <w:bookmarkEnd w:id="16"/>
      <w:r w:rsidRPr="003542C4">
        <w:rPr>
          <w:rFonts w:cstheme="minorHAnsi"/>
        </w:rPr>
        <w:br/>
      </w:r>
    </w:p>
    <w:p w:rsidR="00B93FD6" w:rsidRPr="003542C4" w:rsidRDefault="00B93FD6" w:rsidP="00B93FD6">
      <w:pPr>
        <w:pStyle w:val="ListParagraph"/>
        <w:numPr>
          <w:ilvl w:val="1"/>
          <w:numId w:val="5"/>
        </w:numPr>
        <w:jc w:val="both"/>
        <w:rPr>
          <w:rFonts w:cstheme="minorHAnsi"/>
        </w:rPr>
      </w:pPr>
      <w:r w:rsidRPr="003542C4">
        <w:rPr>
          <w:rFonts w:cstheme="minorHAnsi"/>
        </w:rPr>
        <w:t>email address</w:t>
      </w:r>
    </w:p>
    <w:bookmarkEnd w:id="15"/>
    <w:p w:rsidR="00B93FD6" w:rsidRPr="003542C4" w:rsidRDefault="00B93FD6" w:rsidP="00B93FD6">
      <w:pPr>
        <w:pStyle w:val="ListParagraph"/>
        <w:ind w:left="1440"/>
        <w:jc w:val="both"/>
        <w:rPr>
          <w:rFonts w:cstheme="minorHAnsi"/>
        </w:rPr>
      </w:pPr>
    </w:p>
    <w:p w:rsidR="009C6214" w:rsidRPr="003542C4" w:rsidRDefault="009C6214" w:rsidP="009C6214">
      <w:pPr>
        <w:pStyle w:val="ListParagraph"/>
        <w:numPr>
          <w:ilvl w:val="0"/>
          <w:numId w:val="5"/>
        </w:numPr>
        <w:rPr>
          <w:rFonts w:cstheme="minorHAnsi"/>
        </w:rPr>
      </w:pPr>
      <w:r>
        <w:rPr>
          <w:rFonts w:cstheme="minorHAnsi"/>
        </w:rPr>
        <w:t xml:space="preserve">users of the website shall </w:t>
      </w:r>
      <w:r w:rsidR="00C2361D">
        <w:rPr>
          <w:rFonts w:cstheme="minorHAnsi"/>
        </w:rPr>
        <w:t>r</w:t>
      </w:r>
      <w:r w:rsidRPr="003542C4">
        <w:rPr>
          <w:rFonts w:cstheme="minorHAnsi"/>
        </w:rPr>
        <w:t>eceive a</w:t>
      </w:r>
      <w:r>
        <w:rPr>
          <w:rFonts w:cstheme="minorHAnsi"/>
        </w:rPr>
        <w:t xml:space="preserve">n automatic </w:t>
      </w:r>
      <w:r w:rsidRPr="003542C4">
        <w:rPr>
          <w:rFonts w:cstheme="minorHAnsi"/>
        </w:rPr>
        <w:t xml:space="preserve">notification email to </w:t>
      </w:r>
      <w:r>
        <w:rPr>
          <w:rFonts w:cstheme="minorHAnsi"/>
        </w:rPr>
        <w:t>their registered email address for verification</w:t>
      </w:r>
      <w:r w:rsidRPr="003542C4">
        <w:rPr>
          <w:rFonts w:cstheme="minorHAnsi"/>
        </w:rPr>
        <w:t>,</w:t>
      </w:r>
      <w:r>
        <w:rPr>
          <w:rFonts w:cstheme="minorHAnsi"/>
        </w:rPr>
        <w:br/>
      </w:r>
    </w:p>
    <w:p w:rsidR="009C6214" w:rsidRPr="003542C4" w:rsidRDefault="009C6214" w:rsidP="009C6214">
      <w:pPr>
        <w:pStyle w:val="ListParagraph"/>
        <w:numPr>
          <w:ilvl w:val="0"/>
          <w:numId w:val="5"/>
        </w:numPr>
        <w:rPr>
          <w:rFonts w:cstheme="minorHAnsi"/>
        </w:rPr>
      </w:pPr>
      <w:r>
        <w:rPr>
          <w:rFonts w:cstheme="minorHAnsi"/>
        </w:rPr>
        <w:t>registrants will need</w:t>
      </w:r>
      <w:r w:rsidRPr="003542C4">
        <w:rPr>
          <w:rFonts w:cstheme="minorHAnsi"/>
        </w:rPr>
        <w:t xml:space="preserve"> to click on verification link in the email</w:t>
      </w:r>
      <w:r>
        <w:rPr>
          <w:rFonts w:cstheme="minorHAnsi"/>
        </w:rPr>
        <w:t xml:space="preserve"> to verify</w:t>
      </w:r>
      <w:r w:rsidR="00A41C85">
        <w:rPr>
          <w:rFonts w:cstheme="minorHAnsi"/>
        </w:rPr>
        <w:t xml:space="preserve"> (template of the verification to be finalise later)</w:t>
      </w:r>
      <w:r>
        <w:rPr>
          <w:rFonts w:cstheme="minorHAnsi"/>
        </w:rPr>
        <w:br/>
      </w:r>
    </w:p>
    <w:p w:rsidR="009C6214" w:rsidRDefault="009C6214" w:rsidP="009C6214">
      <w:pPr>
        <w:pStyle w:val="ListParagraph"/>
        <w:numPr>
          <w:ilvl w:val="0"/>
          <w:numId w:val="5"/>
        </w:numPr>
        <w:rPr>
          <w:rFonts w:cstheme="minorHAnsi"/>
        </w:rPr>
      </w:pPr>
      <w:r>
        <w:rPr>
          <w:rFonts w:cstheme="minorHAnsi"/>
        </w:rPr>
        <w:t xml:space="preserve">they shall </w:t>
      </w:r>
      <w:r w:rsidR="00A41C85">
        <w:rPr>
          <w:rFonts w:cstheme="minorHAnsi"/>
        </w:rPr>
        <w:t xml:space="preserve">then </w:t>
      </w:r>
      <w:r>
        <w:rPr>
          <w:rFonts w:cstheme="minorHAnsi"/>
        </w:rPr>
        <w:t xml:space="preserve">be </w:t>
      </w:r>
      <w:ins w:id="17" w:author="Chee Sergi Junn Yeow" w:date="2017-12-18T12:09:00Z">
        <w:r w:rsidR="006875D5">
          <w:rPr>
            <w:rFonts w:cstheme="minorHAnsi"/>
          </w:rPr>
          <w:t>r</w:t>
        </w:r>
      </w:ins>
      <w:del w:id="18" w:author="Chee Sergi Junn Yeow" w:date="2017-12-18T12:09:00Z">
        <w:r w:rsidRPr="003542C4" w:rsidDel="006875D5">
          <w:rPr>
            <w:rFonts w:cstheme="minorHAnsi"/>
          </w:rPr>
          <w:delText>R</w:delText>
        </w:r>
      </w:del>
      <w:r w:rsidRPr="003542C4">
        <w:rPr>
          <w:rFonts w:cstheme="minorHAnsi"/>
        </w:rPr>
        <w:t>edirect</w:t>
      </w:r>
      <w:r>
        <w:rPr>
          <w:rFonts w:cstheme="minorHAnsi"/>
        </w:rPr>
        <w:t>ed back to</w:t>
      </w:r>
      <w:r w:rsidRPr="003542C4">
        <w:rPr>
          <w:rFonts w:cstheme="minorHAnsi"/>
        </w:rPr>
        <w:t xml:space="preserve"> </w:t>
      </w:r>
      <w:r>
        <w:rPr>
          <w:rFonts w:cstheme="minorHAnsi"/>
        </w:rPr>
        <w:t>the website</w:t>
      </w:r>
      <w:r w:rsidRPr="003542C4">
        <w:rPr>
          <w:rFonts w:cstheme="minorHAnsi"/>
        </w:rPr>
        <w:t xml:space="preserve"> to inform that </w:t>
      </w:r>
      <w:r>
        <w:rPr>
          <w:rFonts w:cstheme="minorHAnsi"/>
        </w:rPr>
        <w:t>their</w:t>
      </w:r>
      <w:r w:rsidRPr="003542C4">
        <w:rPr>
          <w:rFonts w:cstheme="minorHAnsi"/>
        </w:rPr>
        <w:t xml:space="preserve"> registration is successful and can proceed to </w:t>
      </w:r>
      <w:r>
        <w:rPr>
          <w:rFonts w:cstheme="minorHAnsi"/>
        </w:rPr>
        <w:t xml:space="preserve">download manuals, circulars, regulations and use the website for </w:t>
      </w:r>
      <w:r w:rsidR="00A41C85">
        <w:rPr>
          <w:rFonts w:cstheme="minorHAnsi"/>
        </w:rPr>
        <w:t xml:space="preserve">any </w:t>
      </w:r>
      <w:r>
        <w:rPr>
          <w:rFonts w:cstheme="minorHAnsi"/>
        </w:rPr>
        <w:t>available online services.</w:t>
      </w:r>
    </w:p>
    <w:p w:rsidR="009C6214" w:rsidRPr="003542C4" w:rsidRDefault="009C6214" w:rsidP="009C6214">
      <w:pPr>
        <w:pStyle w:val="ListParagraph"/>
        <w:rPr>
          <w:rFonts w:cstheme="minorHAnsi"/>
        </w:rPr>
      </w:pPr>
    </w:p>
    <w:p w:rsidR="004B39F4" w:rsidRPr="00A41C85" w:rsidRDefault="009C6214" w:rsidP="00A41C85">
      <w:pPr>
        <w:pStyle w:val="ListParagraph"/>
        <w:numPr>
          <w:ilvl w:val="0"/>
          <w:numId w:val="5"/>
        </w:numPr>
        <w:rPr>
          <w:rFonts w:cstheme="minorHAnsi"/>
        </w:rPr>
      </w:pPr>
      <w:r>
        <w:rPr>
          <w:rFonts w:cstheme="minorHAnsi"/>
        </w:rPr>
        <w:t xml:space="preserve">To use the website for online permit applications, users </w:t>
      </w:r>
      <w:r w:rsidR="004B39F4">
        <w:rPr>
          <w:rFonts w:cstheme="minorHAnsi"/>
        </w:rPr>
        <w:t xml:space="preserve">can proceed from step </w:t>
      </w:r>
      <w:r w:rsidR="00A41C85">
        <w:rPr>
          <w:rFonts w:cstheme="minorHAnsi"/>
        </w:rPr>
        <w:t>7</w:t>
      </w:r>
      <w:r w:rsidR="004B39F4">
        <w:rPr>
          <w:rFonts w:cstheme="minorHAnsi"/>
        </w:rPr>
        <w:t xml:space="preserve">) to </w:t>
      </w:r>
      <w:r>
        <w:rPr>
          <w:rFonts w:cstheme="minorHAnsi"/>
        </w:rPr>
        <w:t>click on “Online Services” on the top navigation menu bar</w:t>
      </w:r>
      <w:r w:rsidR="004B39F4">
        <w:rPr>
          <w:rFonts w:cstheme="minorHAnsi"/>
        </w:rPr>
        <w:t xml:space="preserve"> if they wish to apply for a permit otherwise</w:t>
      </w:r>
      <w:r w:rsidR="00A41C85">
        <w:rPr>
          <w:rFonts w:cstheme="minorHAnsi"/>
        </w:rPr>
        <w:t>, a re</w:t>
      </w:r>
      <w:r w:rsidR="00A41C85" w:rsidRPr="00A41C85">
        <w:rPr>
          <w:rFonts w:cstheme="minorHAnsi"/>
        </w:rPr>
        <w:t>turning user</w:t>
      </w:r>
      <w:r w:rsidR="004B39F4" w:rsidRPr="00A41C85">
        <w:rPr>
          <w:rFonts w:cstheme="minorHAnsi"/>
        </w:rPr>
        <w:t xml:space="preserve"> must first log-in</w:t>
      </w:r>
      <w:r w:rsidR="004B39F4" w:rsidRPr="00A41C85">
        <w:rPr>
          <w:rFonts w:cstheme="minorHAnsi"/>
        </w:rPr>
        <w:br/>
      </w:r>
    </w:p>
    <w:p w:rsidR="009C6214" w:rsidRDefault="009C6214" w:rsidP="00B93FD6">
      <w:pPr>
        <w:pStyle w:val="ListParagraph"/>
        <w:numPr>
          <w:ilvl w:val="0"/>
          <w:numId w:val="5"/>
        </w:numPr>
        <w:jc w:val="both"/>
        <w:rPr>
          <w:rFonts w:cstheme="minorHAnsi"/>
        </w:rPr>
      </w:pPr>
      <w:r>
        <w:rPr>
          <w:rFonts w:cstheme="minorHAnsi"/>
        </w:rPr>
        <w:t xml:space="preserve">Users can select the type of permits </w:t>
      </w:r>
      <w:ins w:id="19" w:author="Chee Sergi Junn Yeow" w:date="2017-12-18T12:09:00Z">
        <w:r w:rsidR="006875D5">
          <w:rPr>
            <w:rFonts w:cstheme="minorHAnsi"/>
          </w:rPr>
          <w:t>a</w:t>
        </w:r>
      </w:ins>
      <w:ins w:id="20" w:author="Chee Sergi Junn Yeow" w:date="2017-12-18T12:10:00Z">
        <w:r w:rsidR="006875D5">
          <w:rPr>
            <w:rFonts w:cstheme="minorHAnsi"/>
          </w:rPr>
          <w:t xml:space="preserve">vailable as </w:t>
        </w:r>
      </w:ins>
      <w:r>
        <w:rPr>
          <w:rFonts w:cstheme="minorHAnsi"/>
        </w:rPr>
        <w:t>indicated on the page.</w:t>
      </w:r>
    </w:p>
    <w:p w:rsidR="004B39F4" w:rsidRDefault="004B39F4" w:rsidP="004B39F4">
      <w:pPr>
        <w:pStyle w:val="ListParagraph"/>
        <w:jc w:val="both"/>
        <w:rPr>
          <w:rFonts w:cstheme="minorHAnsi"/>
        </w:rPr>
      </w:pPr>
    </w:p>
    <w:p w:rsidR="009C6214" w:rsidRPr="004B39F4" w:rsidRDefault="009C6214" w:rsidP="004B39F4">
      <w:pPr>
        <w:pStyle w:val="ListParagraph"/>
        <w:numPr>
          <w:ilvl w:val="0"/>
          <w:numId w:val="5"/>
        </w:numPr>
        <w:jc w:val="both"/>
        <w:rPr>
          <w:rFonts w:cstheme="minorHAnsi"/>
        </w:rPr>
      </w:pPr>
      <w:bookmarkStart w:id="21" w:name="step_10a_i"/>
      <w:r w:rsidRPr="004B39F4">
        <w:rPr>
          <w:rFonts w:cstheme="minorHAnsi"/>
        </w:rPr>
        <w:t xml:space="preserve">For a </w:t>
      </w:r>
      <w:r w:rsidR="004B39F4" w:rsidRPr="004B39F4">
        <w:rPr>
          <w:rFonts w:cstheme="minorHAnsi"/>
        </w:rPr>
        <w:t>first-time</w:t>
      </w:r>
      <w:r w:rsidRPr="004B39F4">
        <w:rPr>
          <w:rFonts w:cstheme="minorHAnsi"/>
        </w:rPr>
        <w:t xml:space="preserve"> applicant</w:t>
      </w:r>
      <w:r w:rsidR="00A41C85">
        <w:rPr>
          <w:rFonts w:cstheme="minorHAnsi"/>
        </w:rPr>
        <w:t xml:space="preserve"> using online services</w:t>
      </w:r>
      <w:r w:rsidRPr="004B39F4">
        <w:rPr>
          <w:rFonts w:cstheme="minorHAnsi"/>
        </w:rPr>
        <w:t xml:space="preserve">, a pop-up light box shall </w:t>
      </w:r>
      <w:r w:rsidR="004B39F4">
        <w:rPr>
          <w:rFonts w:cstheme="minorHAnsi"/>
        </w:rPr>
        <w:t xml:space="preserve">to prompt </w:t>
      </w:r>
      <w:r w:rsidRPr="004B39F4">
        <w:rPr>
          <w:rFonts w:cstheme="minorHAnsi"/>
        </w:rPr>
        <w:t>applicants to fill in the below fields,</w:t>
      </w:r>
    </w:p>
    <w:p w:rsidR="00B93FD6" w:rsidRDefault="00B93FD6" w:rsidP="00AE1037">
      <w:pPr>
        <w:pStyle w:val="ListParagraph"/>
        <w:numPr>
          <w:ilvl w:val="1"/>
          <w:numId w:val="5"/>
        </w:numPr>
        <w:rPr>
          <w:rFonts w:cstheme="minorHAnsi"/>
        </w:rPr>
      </w:pPr>
      <w:r w:rsidRPr="003542C4">
        <w:rPr>
          <w:rFonts w:cstheme="minorHAnsi"/>
        </w:rPr>
        <w:t>company name,</w:t>
      </w:r>
      <w:r w:rsidR="00AE1037">
        <w:rPr>
          <w:rFonts w:cstheme="minorHAnsi"/>
        </w:rPr>
        <w:br/>
      </w:r>
    </w:p>
    <w:p w:rsidR="00AE1037" w:rsidRDefault="00AE1037" w:rsidP="00B93FD6">
      <w:pPr>
        <w:pStyle w:val="ListParagraph"/>
        <w:numPr>
          <w:ilvl w:val="1"/>
          <w:numId w:val="5"/>
        </w:numPr>
        <w:jc w:val="both"/>
        <w:rPr>
          <w:rFonts w:cstheme="minorHAnsi"/>
        </w:rPr>
      </w:pPr>
      <w:r>
        <w:rPr>
          <w:rFonts w:cstheme="minorHAnsi"/>
        </w:rPr>
        <w:t>company business registration number,</w:t>
      </w:r>
    </w:p>
    <w:p w:rsidR="00AE1037" w:rsidRPr="003542C4" w:rsidRDefault="00AE1037" w:rsidP="00B93FD6">
      <w:pPr>
        <w:pStyle w:val="ListParagraph"/>
        <w:numPr>
          <w:ilvl w:val="1"/>
          <w:numId w:val="5"/>
        </w:numPr>
        <w:jc w:val="both"/>
        <w:rPr>
          <w:rFonts w:cstheme="minorHAnsi"/>
        </w:rPr>
      </w:pPr>
      <w:r>
        <w:rPr>
          <w:rFonts w:cstheme="minorHAnsi"/>
        </w:rPr>
        <w:lastRenderedPageBreak/>
        <w:t>upload copy of official Company Business Certificate (CBC),</w:t>
      </w:r>
    </w:p>
    <w:p w:rsidR="00B93FD6" w:rsidRPr="003542C4" w:rsidRDefault="00B93FD6" w:rsidP="00B93FD6">
      <w:pPr>
        <w:pStyle w:val="ListParagraph"/>
        <w:ind w:left="1440"/>
        <w:jc w:val="both"/>
        <w:rPr>
          <w:rFonts w:cstheme="minorHAnsi"/>
        </w:rPr>
      </w:pPr>
    </w:p>
    <w:p w:rsidR="00B93FD6" w:rsidRPr="003542C4" w:rsidRDefault="00B93FD6" w:rsidP="00B93FD6">
      <w:pPr>
        <w:pStyle w:val="ListParagraph"/>
        <w:numPr>
          <w:ilvl w:val="1"/>
          <w:numId w:val="5"/>
        </w:numPr>
        <w:rPr>
          <w:rFonts w:cstheme="minorHAnsi"/>
        </w:rPr>
      </w:pPr>
      <w:r w:rsidRPr="003542C4">
        <w:rPr>
          <w:rFonts w:cstheme="minorHAnsi"/>
        </w:rPr>
        <w:t>country of operation</w:t>
      </w:r>
      <w:ins w:id="22" w:author="Chee Sergi Junn Yeow" w:date="2017-12-18T12:10:00Z">
        <w:r w:rsidR="006875D5">
          <w:rPr>
            <w:rFonts w:cstheme="minorHAnsi"/>
          </w:rPr>
          <w:t xml:space="preserve"> </w:t>
        </w:r>
        <w:r w:rsidR="006875D5" w:rsidRPr="006875D5">
          <w:rPr>
            <w:rFonts w:cstheme="minorHAnsi"/>
            <w:color w:val="FF0000"/>
            <w:rPrChange w:id="23" w:author="Chee Sergi Junn Yeow" w:date="2017-12-18T12:10:00Z">
              <w:rPr>
                <w:rFonts w:cstheme="minorHAnsi"/>
              </w:rPr>
            </w:rPrChange>
          </w:rPr>
          <w:t>(dropdown link for country listing, a-z)</w:t>
        </w:r>
      </w:ins>
      <w:r w:rsidRPr="006875D5">
        <w:rPr>
          <w:rFonts w:cstheme="minorHAnsi"/>
          <w:color w:val="FF0000"/>
          <w:rPrChange w:id="24" w:author="Chee Sergi Junn Yeow" w:date="2017-12-18T12:10:00Z">
            <w:rPr>
              <w:rFonts w:cstheme="minorHAnsi"/>
            </w:rPr>
          </w:rPrChange>
        </w:rPr>
        <w:t>,</w:t>
      </w:r>
      <w:r w:rsidRPr="003542C4">
        <w:rPr>
          <w:rFonts w:cstheme="minorHAnsi"/>
        </w:rPr>
        <w:br/>
      </w:r>
    </w:p>
    <w:p w:rsidR="00B93FD6" w:rsidRPr="003542C4" w:rsidRDefault="00B93FD6" w:rsidP="00B93FD6">
      <w:pPr>
        <w:pStyle w:val="ListParagraph"/>
        <w:numPr>
          <w:ilvl w:val="1"/>
          <w:numId w:val="5"/>
        </w:numPr>
        <w:jc w:val="both"/>
        <w:rPr>
          <w:rFonts w:cstheme="minorHAnsi"/>
        </w:rPr>
      </w:pPr>
      <w:r w:rsidRPr="003542C4">
        <w:rPr>
          <w:rFonts w:cstheme="minorHAnsi"/>
        </w:rPr>
        <w:t xml:space="preserve">select status from </w:t>
      </w:r>
      <w:ins w:id="25" w:author="Chee Sergi Junn Yeow" w:date="2017-12-18T12:15:00Z">
        <w:r w:rsidR="006875D5" w:rsidRPr="006875D5">
          <w:rPr>
            <w:rFonts w:cstheme="minorHAnsi"/>
            <w:color w:val="FF0000"/>
            <w:rPrChange w:id="26" w:author="Chee Sergi Junn Yeow" w:date="2017-12-18T12:15:00Z">
              <w:rPr>
                <w:rFonts w:cstheme="minorHAnsi"/>
              </w:rPr>
            </w:rPrChange>
          </w:rPr>
          <w:t>(</w:t>
        </w:r>
      </w:ins>
      <w:r w:rsidRPr="006875D5">
        <w:rPr>
          <w:rFonts w:cstheme="minorHAnsi"/>
          <w:color w:val="FF0000"/>
          <w:rPrChange w:id="27" w:author="Chee Sergi Junn Yeow" w:date="2017-12-18T12:15:00Z">
            <w:rPr>
              <w:rFonts w:cstheme="minorHAnsi"/>
            </w:rPr>
          </w:rPrChange>
        </w:rPr>
        <w:t xml:space="preserve">dropdown </w:t>
      </w:r>
      <w:del w:id="28" w:author="Chee Sergi Junn Yeow" w:date="2017-12-18T12:15:00Z">
        <w:r w:rsidRPr="006875D5" w:rsidDel="006875D5">
          <w:rPr>
            <w:rFonts w:cstheme="minorHAnsi"/>
            <w:color w:val="FF0000"/>
            <w:rPrChange w:id="29" w:author="Chee Sergi Junn Yeow" w:date="2017-12-18T12:15:00Z">
              <w:rPr>
                <w:rFonts w:cstheme="minorHAnsi"/>
              </w:rPr>
            </w:rPrChange>
          </w:rPr>
          <w:delText>box to choose from the below</w:delText>
        </w:r>
      </w:del>
      <w:ins w:id="30" w:author="Chee Sergi Junn Yeow" w:date="2017-12-18T12:15:00Z">
        <w:r w:rsidR="006875D5" w:rsidRPr="006875D5">
          <w:rPr>
            <w:rFonts w:cstheme="minorHAnsi"/>
            <w:color w:val="FF0000"/>
            <w:rPrChange w:id="31" w:author="Chee Sergi Junn Yeow" w:date="2017-12-18T12:15:00Z">
              <w:rPr>
                <w:rFonts w:cstheme="minorHAnsi"/>
              </w:rPr>
            </w:rPrChange>
          </w:rPr>
          <w:t>list)</w:t>
        </w:r>
      </w:ins>
      <w:r w:rsidRPr="003542C4">
        <w:rPr>
          <w:rFonts w:cstheme="minorHAnsi"/>
        </w:rPr>
        <w:t>,</w:t>
      </w:r>
    </w:p>
    <w:p w:rsidR="00B93FD6" w:rsidRPr="003542C4" w:rsidRDefault="00B93FD6" w:rsidP="00B93FD6">
      <w:pPr>
        <w:pStyle w:val="ListParagraph"/>
        <w:numPr>
          <w:ilvl w:val="2"/>
          <w:numId w:val="5"/>
        </w:numPr>
        <w:jc w:val="both"/>
        <w:rPr>
          <w:rFonts w:cstheme="minorHAnsi"/>
        </w:rPr>
      </w:pPr>
      <w:r w:rsidRPr="003542C4">
        <w:rPr>
          <w:rFonts w:cstheme="minorHAnsi"/>
        </w:rPr>
        <w:t>airline,</w:t>
      </w:r>
      <w:r w:rsidRPr="003542C4">
        <w:rPr>
          <w:rFonts w:cstheme="minorHAnsi"/>
        </w:rPr>
        <w:br/>
      </w:r>
    </w:p>
    <w:p w:rsidR="00B93FD6" w:rsidRPr="003542C4" w:rsidRDefault="00B93FD6" w:rsidP="00B93FD6">
      <w:pPr>
        <w:pStyle w:val="ListParagraph"/>
        <w:numPr>
          <w:ilvl w:val="2"/>
          <w:numId w:val="5"/>
        </w:numPr>
        <w:rPr>
          <w:rFonts w:cstheme="minorHAnsi"/>
        </w:rPr>
      </w:pPr>
      <w:r w:rsidRPr="003542C4">
        <w:rPr>
          <w:rFonts w:cstheme="minorHAnsi"/>
        </w:rPr>
        <w:t>flight support services,</w:t>
      </w:r>
      <w:r w:rsidRPr="003542C4">
        <w:rPr>
          <w:rFonts w:cstheme="minorHAnsi"/>
        </w:rPr>
        <w:br/>
      </w:r>
    </w:p>
    <w:p w:rsidR="00B93FD6" w:rsidRPr="003542C4" w:rsidRDefault="00B93FD6" w:rsidP="00B93FD6">
      <w:pPr>
        <w:pStyle w:val="ListParagraph"/>
        <w:numPr>
          <w:ilvl w:val="2"/>
          <w:numId w:val="5"/>
        </w:numPr>
        <w:rPr>
          <w:rFonts w:cstheme="minorHAnsi"/>
        </w:rPr>
      </w:pPr>
      <w:r w:rsidRPr="003542C4">
        <w:rPr>
          <w:rFonts w:cstheme="minorHAnsi"/>
        </w:rPr>
        <w:t>broker or agent</w:t>
      </w:r>
      <w:r w:rsidRPr="003542C4">
        <w:rPr>
          <w:rFonts w:cstheme="minorHAnsi"/>
        </w:rPr>
        <w:br/>
      </w:r>
    </w:p>
    <w:p w:rsidR="00B93FD6" w:rsidRPr="003542C4" w:rsidRDefault="00B93FD6" w:rsidP="00B93FD6">
      <w:pPr>
        <w:pStyle w:val="ListParagraph"/>
        <w:numPr>
          <w:ilvl w:val="1"/>
          <w:numId w:val="5"/>
        </w:numPr>
        <w:rPr>
          <w:rFonts w:cstheme="minorHAnsi"/>
        </w:rPr>
      </w:pPr>
      <w:bookmarkStart w:id="32" w:name="step_10d"/>
      <w:r w:rsidRPr="003542C4">
        <w:rPr>
          <w:rFonts w:cstheme="minorHAnsi"/>
        </w:rPr>
        <w:t>official registered address</w:t>
      </w:r>
      <w:r w:rsidR="00AE1037">
        <w:rPr>
          <w:rFonts w:cstheme="minorHAnsi"/>
        </w:rPr>
        <w:t xml:space="preserve"> as shown on CBC</w:t>
      </w:r>
      <w:r w:rsidRPr="003542C4">
        <w:rPr>
          <w:rFonts w:cstheme="minorHAnsi"/>
        </w:rPr>
        <w:t>,</w:t>
      </w:r>
      <w:r w:rsidRPr="003542C4">
        <w:rPr>
          <w:rFonts w:cstheme="minorHAnsi"/>
        </w:rPr>
        <w:br/>
      </w:r>
    </w:p>
    <w:bookmarkEnd w:id="32"/>
    <w:p w:rsidR="00B93FD6" w:rsidRPr="003542C4" w:rsidRDefault="00B93FD6" w:rsidP="00B93FD6">
      <w:pPr>
        <w:pStyle w:val="ListParagraph"/>
        <w:numPr>
          <w:ilvl w:val="1"/>
          <w:numId w:val="5"/>
        </w:numPr>
        <w:rPr>
          <w:rFonts w:cstheme="minorHAnsi"/>
        </w:rPr>
      </w:pPr>
      <w:r w:rsidRPr="003542C4">
        <w:rPr>
          <w:rFonts w:cstheme="minorHAnsi"/>
        </w:rPr>
        <w:t>company’s main contact &amp; fax number</w:t>
      </w:r>
      <w:r w:rsidRPr="003542C4">
        <w:rPr>
          <w:rFonts w:cstheme="minorHAnsi"/>
        </w:rPr>
        <w:br/>
      </w:r>
    </w:p>
    <w:p w:rsidR="00B93FD6" w:rsidRPr="003542C4" w:rsidRDefault="00B93FD6" w:rsidP="00B93FD6">
      <w:pPr>
        <w:pStyle w:val="ListParagraph"/>
        <w:numPr>
          <w:ilvl w:val="1"/>
          <w:numId w:val="5"/>
        </w:numPr>
        <w:rPr>
          <w:rFonts w:cstheme="minorHAnsi"/>
        </w:rPr>
      </w:pPr>
      <w:r w:rsidRPr="003542C4">
        <w:rPr>
          <w:rFonts w:cstheme="minorHAnsi"/>
        </w:rPr>
        <w:t>company main email address</w:t>
      </w:r>
      <w:r w:rsidRPr="003542C4">
        <w:rPr>
          <w:rFonts w:cstheme="minorHAnsi"/>
        </w:rPr>
        <w:br/>
      </w:r>
    </w:p>
    <w:p w:rsidR="00B93FD6" w:rsidRPr="003542C4" w:rsidRDefault="00B93FD6" w:rsidP="003542C4">
      <w:pPr>
        <w:pStyle w:val="ListParagraph"/>
        <w:numPr>
          <w:ilvl w:val="1"/>
          <w:numId w:val="5"/>
        </w:numPr>
        <w:rPr>
          <w:rFonts w:cstheme="minorHAnsi"/>
        </w:rPr>
      </w:pPr>
      <w:r w:rsidRPr="003542C4">
        <w:rPr>
          <w:rFonts w:cstheme="minorHAnsi"/>
        </w:rPr>
        <w:t>applicant’s contact DID number</w:t>
      </w:r>
      <w:r w:rsidRPr="003542C4">
        <w:rPr>
          <w:rFonts w:cstheme="minorHAnsi"/>
        </w:rPr>
        <w:br/>
      </w:r>
    </w:p>
    <w:p w:rsidR="00B93FD6" w:rsidRPr="003542C4" w:rsidRDefault="00B93FD6" w:rsidP="00B93FD6">
      <w:pPr>
        <w:pStyle w:val="ListParagraph"/>
        <w:numPr>
          <w:ilvl w:val="1"/>
          <w:numId w:val="5"/>
        </w:numPr>
        <w:rPr>
          <w:rFonts w:cstheme="minorHAnsi"/>
        </w:rPr>
      </w:pPr>
      <w:r w:rsidRPr="003542C4">
        <w:rPr>
          <w:rFonts w:cstheme="minorHAnsi"/>
        </w:rPr>
        <w:t>applicant’s mobile number</w:t>
      </w:r>
      <w:r w:rsidRPr="003542C4">
        <w:rPr>
          <w:rFonts w:cstheme="minorHAnsi"/>
        </w:rPr>
        <w:br/>
      </w:r>
    </w:p>
    <w:p w:rsidR="00B93FD6" w:rsidRPr="003542C4" w:rsidRDefault="00B93FD6" w:rsidP="00B93FD6">
      <w:pPr>
        <w:pStyle w:val="ListParagraph"/>
        <w:numPr>
          <w:ilvl w:val="1"/>
          <w:numId w:val="5"/>
        </w:numPr>
        <w:jc w:val="both"/>
        <w:rPr>
          <w:rFonts w:cstheme="minorHAnsi"/>
        </w:rPr>
      </w:pPr>
      <w:r w:rsidRPr="003542C4">
        <w:rPr>
          <w:rFonts w:cstheme="minorHAnsi"/>
        </w:rPr>
        <w:t>applicant’s designation.</w:t>
      </w:r>
    </w:p>
    <w:bookmarkEnd w:id="21"/>
    <w:p w:rsidR="00B93FD6" w:rsidRPr="003542C4" w:rsidRDefault="00B93FD6" w:rsidP="00B93FD6">
      <w:pPr>
        <w:pStyle w:val="ListParagraph"/>
        <w:ind w:left="1440"/>
        <w:jc w:val="both"/>
        <w:rPr>
          <w:rFonts w:cstheme="minorHAnsi"/>
        </w:rPr>
      </w:pPr>
    </w:p>
    <w:p w:rsidR="006875D5" w:rsidRDefault="009C6214" w:rsidP="00A41C85">
      <w:pPr>
        <w:pStyle w:val="ListParagraph"/>
        <w:numPr>
          <w:ilvl w:val="0"/>
          <w:numId w:val="5"/>
        </w:numPr>
        <w:rPr>
          <w:ins w:id="33" w:author="Chee Sergi Junn Yeow" w:date="2017-12-18T12:11:00Z"/>
          <w:rFonts w:cstheme="minorHAnsi"/>
        </w:rPr>
      </w:pPr>
      <w:r w:rsidRPr="006875D5">
        <w:rPr>
          <w:rFonts w:cstheme="minorHAnsi"/>
        </w:rPr>
        <w:t xml:space="preserve">Registrants </w:t>
      </w:r>
      <w:r w:rsidR="004B39F4" w:rsidRPr="006875D5">
        <w:rPr>
          <w:rFonts w:cstheme="minorHAnsi"/>
        </w:rPr>
        <w:t>must be able to</w:t>
      </w:r>
      <w:r w:rsidRPr="006875D5">
        <w:rPr>
          <w:rFonts w:cstheme="minorHAnsi"/>
        </w:rPr>
        <w:t xml:space="preserve"> </w:t>
      </w:r>
      <w:r w:rsidR="003542C4" w:rsidRPr="006875D5">
        <w:rPr>
          <w:rFonts w:cstheme="minorHAnsi"/>
        </w:rPr>
        <w:t>Review</w:t>
      </w:r>
      <w:ins w:id="34" w:author="Chee Sergi Junn Yeow" w:date="2017-12-18T12:11:00Z">
        <w:r w:rsidR="006875D5">
          <w:rPr>
            <w:rFonts w:cstheme="minorHAnsi"/>
          </w:rPr>
          <w:t xml:space="preserve"> and update their profile.</w:t>
        </w:r>
      </w:ins>
    </w:p>
    <w:p w:rsidR="00A41C85" w:rsidDel="006875D5" w:rsidRDefault="003542C4">
      <w:pPr>
        <w:pStyle w:val="ListParagraph"/>
        <w:rPr>
          <w:del w:id="35" w:author="Chee Sergi Junn Yeow" w:date="2017-12-18T12:11:00Z"/>
          <w:rFonts w:cstheme="minorHAnsi"/>
        </w:rPr>
        <w:pPrChange w:id="36" w:author="Chee Sergi Junn Yeow" w:date="2017-12-18T12:11:00Z">
          <w:pPr>
            <w:pStyle w:val="ListParagraph"/>
            <w:numPr>
              <w:numId w:val="5"/>
            </w:numPr>
            <w:ind w:hanging="360"/>
          </w:pPr>
        </w:pPrChange>
      </w:pPr>
      <w:del w:id="37" w:author="Chee Sergi Junn Yeow" w:date="2017-12-18T12:11:00Z">
        <w:r w:rsidRPr="006875D5" w:rsidDel="006875D5">
          <w:rPr>
            <w:rFonts w:cstheme="minorHAnsi"/>
          </w:rPr>
          <w:delText xml:space="preserve">, </w:delText>
        </w:r>
        <w:r w:rsidR="004B39F4" w:rsidDel="006875D5">
          <w:rPr>
            <w:rFonts w:cstheme="minorHAnsi"/>
          </w:rPr>
          <w:delText>save first</w:delText>
        </w:r>
        <w:r w:rsidRPr="003542C4" w:rsidDel="006875D5">
          <w:rPr>
            <w:rFonts w:cstheme="minorHAnsi"/>
          </w:rPr>
          <w:delText xml:space="preserve"> and </w:delText>
        </w:r>
        <w:r w:rsidR="009C6214" w:rsidDel="006875D5">
          <w:rPr>
            <w:rFonts w:cstheme="minorHAnsi"/>
          </w:rPr>
          <w:delText xml:space="preserve">then </w:delText>
        </w:r>
        <w:r w:rsidRPr="003542C4" w:rsidDel="006875D5">
          <w:rPr>
            <w:rFonts w:cstheme="minorHAnsi"/>
          </w:rPr>
          <w:delText>submit</w:delText>
        </w:r>
        <w:r w:rsidR="004B39F4" w:rsidDel="006875D5">
          <w:rPr>
            <w:rFonts w:cstheme="minorHAnsi"/>
          </w:rPr>
          <w:delText>.</w:delText>
        </w:r>
      </w:del>
    </w:p>
    <w:p w:rsidR="00A41C85" w:rsidRPr="006875D5" w:rsidRDefault="00A41C85">
      <w:pPr>
        <w:pStyle w:val="ListParagraph"/>
        <w:rPr>
          <w:rFonts w:cstheme="minorHAnsi"/>
        </w:rPr>
      </w:pPr>
    </w:p>
    <w:p w:rsidR="00A41C85" w:rsidRPr="00A41C85" w:rsidRDefault="00A41C85" w:rsidP="00A41C85">
      <w:pPr>
        <w:pStyle w:val="ListParagraph"/>
        <w:numPr>
          <w:ilvl w:val="0"/>
          <w:numId w:val="5"/>
        </w:numPr>
        <w:rPr>
          <w:rFonts w:cstheme="minorHAnsi"/>
        </w:rPr>
      </w:pPr>
      <w:r>
        <w:rPr>
          <w:rFonts w:cstheme="minorHAnsi"/>
        </w:rPr>
        <w:t>Users must be able to edit their profile, change passwords or request for a forgotten pass word by email at any time they wish</w:t>
      </w:r>
      <w:r w:rsidR="00AE1037">
        <w:rPr>
          <w:rFonts w:cstheme="minorHAnsi"/>
        </w:rPr>
        <w:t xml:space="preserve"> after initial registration</w:t>
      </w:r>
      <w:r>
        <w:rPr>
          <w:rFonts w:cstheme="minorHAnsi"/>
        </w:rPr>
        <w:t>.</w:t>
      </w:r>
      <w:r>
        <w:rPr>
          <w:rFonts w:cstheme="minorHAnsi"/>
        </w:rPr>
        <w:br/>
      </w:r>
    </w:p>
    <w:p w:rsidR="00A41C85" w:rsidRDefault="00A41C85" w:rsidP="003542C4">
      <w:pPr>
        <w:pStyle w:val="ListParagraph"/>
        <w:numPr>
          <w:ilvl w:val="0"/>
          <w:numId w:val="5"/>
        </w:numPr>
        <w:rPr>
          <w:rFonts w:cstheme="minorHAnsi"/>
        </w:rPr>
      </w:pPr>
      <w:r>
        <w:rPr>
          <w:rFonts w:cstheme="minorHAnsi"/>
        </w:rPr>
        <w:t xml:space="preserve">All user database recorded in </w:t>
      </w:r>
      <w:hyperlink w:anchor="step_4" w:history="1">
        <w:r w:rsidRPr="00CC1B81">
          <w:rPr>
            <w:rStyle w:val="Hyperlink"/>
            <w:rFonts w:cstheme="minorHAnsi"/>
          </w:rPr>
          <w:t>step 4)</w:t>
        </w:r>
      </w:hyperlink>
      <w:r>
        <w:rPr>
          <w:rFonts w:cstheme="minorHAnsi"/>
        </w:rPr>
        <w:t xml:space="preserve"> and </w:t>
      </w:r>
      <w:hyperlink w:anchor="step_10a_i" w:history="1">
        <w:r w:rsidRPr="00CC1B81">
          <w:rPr>
            <w:rStyle w:val="Hyperlink"/>
            <w:rFonts w:cstheme="minorHAnsi"/>
          </w:rPr>
          <w:t>10)</w:t>
        </w:r>
      </w:hyperlink>
      <w:r>
        <w:rPr>
          <w:rFonts w:cstheme="minorHAnsi"/>
        </w:rPr>
        <w:t xml:space="preserve"> shall be stored in backend of the website’s CMS.</w:t>
      </w:r>
      <w:r w:rsidR="00CC341F">
        <w:rPr>
          <w:rFonts w:cstheme="minorHAnsi"/>
        </w:rPr>
        <w:br/>
      </w:r>
    </w:p>
    <w:p w:rsidR="00B93FD6" w:rsidRPr="003542C4" w:rsidRDefault="00A41C85" w:rsidP="003542C4">
      <w:pPr>
        <w:pStyle w:val="ListParagraph"/>
        <w:numPr>
          <w:ilvl w:val="0"/>
          <w:numId w:val="5"/>
        </w:numPr>
        <w:rPr>
          <w:rFonts w:cstheme="minorHAnsi"/>
        </w:rPr>
      </w:pPr>
      <w:r>
        <w:rPr>
          <w:rFonts w:cstheme="minorHAnsi"/>
        </w:rPr>
        <w:t>All user data must be exportable in .</w:t>
      </w:r>
      <w:proofErr w:type="spellStart"/>
      <w:r>
        <w:rPr>
          <w:rFonts w:cstheme="minorHAnsi"/>
        </w:rPr>
        <w:t>xls</w:t>
      </w:r>
      <w:proofErr w:type="spellEnd"/>
      <w:r>
        <w:rPr>
          <w:rFonts w:cstheme="minorHAnsi"/>
        </w:rPr>
        <w:t xml:space="preserve"> or .csv with all data fields in its columns </w:t>
      </w:r>
      <w:r w:rsidR="003542C4">
        <w:rPr>
          <w:rFonts w:cstheme="minorHAnsi"/>
        </w:rPr>
        <w:br/>
      </w:r>
    </w:p>
    <w:p w:rsidR="00A41C85" w:rsidRDefault="00A41C85" w:rsidP="003542C4">
      <w:pPr>
        <w:pStyle w:val="ListParagraph"/>
        <w:numPr>
          <w:ilvl w:val="0"/>
          <w:numId w:val="5"/>
        </w:numPr>
        <w:jc w:val="both"/>
        <w:rPr>
          <w:rFonts w:cstheme="minorHAnsi"/>
        </w:rPr>
      </w:pPr>
      <w:r>
        <w:rPr>
          <w:rFonts w:cstheme="minorHAnsi"/>
        </w:rPr>
        <w:t xml:space="preserve">To apply for an over flight permit, users shall click on the respective permit type available </w:t>
      </w:r>
      <w:del w:id="38" w:author="Chee Sergi Junn Yeow" w:date="2017-12-18T12:12:00Z">
        <w:r w:rsidDel="006875D5">
          <w:rPr>
            <w:rFonts w:cstheme="minorHAnsi"/>
          </w:rPr>
          <w:delText>on the page</w:delText>
        </w:r>
      </w:del>
      <w:ins w:id="39" w:author="Chee Sergi Junn Yeow" w:date="2017-12-18T12:12:00Z">
        <w:r w:rsidR="006875D5">
          <w:rPr>
            <w:rFonts w:cstheme="minorHAnsi"/>
          </w:rPr>
          <w:t>from “Online Services” page</w:t>
        </w:r>
      </w:ins>
      <w:r>
        <w:rPr>
          <w:rFonts w:cstheme="minorHAnsi"/>
        </w:rPr>
        <w:t>.</w:t>
      </w:r>
    </w:p>
    <w:p w:rsidR="00A80123" w:rsidRDefault="00A80123" w:rsidP="00A80123">
      <w:pPr>
        <w:pStyle w:val="ListParagraph"/>
        <w:jc w:val="both"/>
        <w:rPr>
          <w:rFonts w:cstheme="minorHAnsi"/>
        </w:rPr>
      </w:pPr>
    </w:p>
    <w:p w:rsidR="00A80123" w:rsidRPr="00A80123" w:rsidRDefault="00A41C85" w:rsidP="00A80123">
      <w:pPr>
        <w:pStyle w:val="ListParagraph"/>
        <w:numPr>
          <w:ilvl w:val="0"/>
          <w:numId w:val="5"/>
        </w:numPr>
        <w:rPr>
          <w:rFonts w:cstheme="minorHAnsi"/>
        </w:rPr>
      </w:pPr>
      <w:r>
        <w:rPr>
          <w:rFonts w:cstheme="minorHAnsi"/>
        </w:rPr>
        <w:t xml:space="preserve">Applicants shall be redirected to </w:t>
      </w:r>
      <w:r w:rsidR="00A80123">
        <w:rPr>
          <w:rFonts w:cstheme="minorHAnsi"/>
        </w:rPr>
        <w:t xml:space="preserve">over flight permit </w:t>
      </w:r>
      <w:r>
        <w:rPr>
          <w:rFonts w:cstheme="minorHAnsi"/>
        </w:rPr>
        <w:t xml:space="preserve">form page to complete </w:t>
      </w:r>
      <w:r w:rsidR="00A80123">
        <w:rPr>
          <w:rFonts w:cstheme="minorHAnsi"/>
        </w:rPr>
        <w:t>required fields.</w:t>
      </w:r>
      <w:r w:rsidR="00A80123">
        <w:rPr>
          <w:rFonts w:cstheme="minorHAnsi"/>
        </w:rPr>
        <w:br/>
      </w:r>
    </w:p>
    <w:p w:rsidR="003542C4" w:rsidRPr="003542C4" w:rsidRDefault="00A80123" w:rsidP="003542C4">
      <w:pPr>
        <w:pStyle w:val="ListParagraph"/>
        <w:numPr>
          <w:ilvl w:val="0"/>
          <w:numId w:val="5"/>
        </w:numPr>
        <w:jc w:val="both"/>
        <w:rPr>
          <w:rFonts w:cstheme="minorHAnsi"/>
        </w:rPr>
      </w:pPr>
      <w:bookmarkStart w:id="40" w:name="step_17a_q"/>
      <w:r>
        <w:rPr>
          <w:rFonts w:cstheme="minorHAnsi"/>
        </w:rPr>
        <w:t>The form page</w:t>
      </w:r>
      <w:r w:rsidR="00030853">
        <w:rPr>
          <w:rFonts w:cstheme="minorHAnsi"/>
        </w:rPr>
        <w:t xml:space="preserve"> format is as follows and </w:t>
      </w:r>
      <w:r>
        <w:rPr>
          <w:rFonts w:cstheme="minorHAnsi"/>
        </w:rPr>
        <w:t>shall have the following fields</w:t>
      </w:r>
    </w:p>
    <w:p w:rsidR="001F4617" w:rsidRDefault="003542C4" w:rsidP="001F4617">
      <w:pPr>
        <w:pStyle w:val="ListParagraph"/>
        <w:numPr>
          <w:ilvl w:val="1"/>
          <w:numId w:val="5"/>
        </w:numPr>
        <w:rPr>
          <w:rFonts w:cstheme="minorHAnsi"/>
        </w:rPr>
      </w:pPr>
      <w:r w:rsidRPr="003542C4">
        <w:rPr>
          <w:rFonts w:cstheme="minorHAnsi"/>
        </w:rPr>
        <w:t>Attention:</w:t>
      </w:r>
      <w:r>
        <w:rPr>
          <w:rFonts w:cstheme="minorHAnsi"/>
        </w:rPr>
        <w:t xml:space="preserve"> Air Navigation Division, Department of Civil Aviation Lao PDR</w:t>
      </w:r>
      <w:r w:rsidR="001F4617">
        <w:rPr>
          <w:rFonts w:cstheme="minorHAnsi"/>
        </w:rPr>
        <w:t xml:space="preserve"> (DCAL)</w:t>
      </w:r>
      <w:r w:rsidR="00A80123">
        <w:rPr>
          <w:rFonts w:cstheme="minorHAnsi"/>
        </w:rPr>
        <w:br/>
      </w:r>
    </w:p>
    <w:p w:rsidR="006875D5" w:rsidRDefault="001F4617" w:rsidP="001F4617">
      <w:pPr>
        <w:pStyle w:val="ListParagraph"/>
        <w:numPr>
          <w:ilvl w:val="1"/>
          <w:numId w:val="5"/>
        </w:numPr>
        <w:rPr>
          <w:ins w:id="41" w:author="Chee Sergi Junn Yeow" w:date="2017-12-18T12:12:00Z"/>
          <w:rFonts w:cstheme="minorHAnsi"/>
        </w:rPr>
      </w:pPr>
      <w:bookmarkStart w:id="42" w:name="step_17b"/>
      <w:r>
        <w:rPr>
          <w:rFonts w:cstheme="minorHAnsi"/>
        </w:rPr>
        <w:t>Application type</w:t>
      </w:r>
      <w:ins w:id="43" w:author="Chee Sergi Junn Yeow" w:date="2017-12-18T12:12:00Z">
        <w:r w:rsidR="006875D5">
          <w:rPr>
            <w:rFonts w:cstheme="minorHAnsi"/>
          </w:rPr>
          <w:t xml:space="preserve"> (dropdown list)</w:t>
        </w:r>
      </w:ins>
    </w:p>
    <w:p w:rsidR="006875D5" w:rsidRDefault="001F4617" w:rsidP="006875D5">
      <w:pPr>
        <w:pStyle w:val="ListParagraph"/>
        <w:numPr>
          <w:ilvl w:val="2"/>
          <w:numId w:val="5"/>
        </w:numPr>
        <w:rPr>
          <w:ins w:id="44" w:author="Chee Sergi Junn Yeow" w:date="2017-12-18T12:12:00Z"/>
          <w:rFonts w:cstheme="minorHAnsi"/>
        </w:rPr>
      </w:pPr>
      <w:del w:id="45" w:author="Chee Sergi Junn Yeow" w:date="2017-12-18T12:12:00Z">
        <w:r w:rsidDel="006875D5">
          <w:rPr>
            <w:rFonts w:cstheme="minorHAnsi"/>
          </w:rPr>
          <w:delText xml:space="preserve">: </w:delText>
        </w:r>
      </w:del>
      <w:r w:rsidR="00030853">
        <w:rPr>
          <w:rFonts w:cstheme="minorHAnsi"/>
        </w:rPr>
        <w:t>New</w:t>
      </w:r>
      <w:ins w:id="46" w:author="Chee Sergi Junn Yeow" w:date="2017-12-18T12:12:00Z">
        <w:r w:rsidR="006875D5">
          <w:rPr>
            <w:rFonts w:cstheme="minorHAnsi"/>
          </w:rPr>
          <w:t>,</w:t>
        </w:r>
      </w:ins>
    </w:p>
    <w:p w:rsidR="006875D5" w:rsidRDefault="00030853" w:rsidP="006875D5">
      <w:pPr>
        <w:pStyle w:val="ListParagraph"/>
        <w:numPr>
          <w:ilvl w:val="2"/>
          <w:numId w:val="5"/>
        </w:numPr>
        <w:rPr>
          <w:ins w:id="47" w:author="Chee Sergi Junn Yeow" w:date="2017-12-18T12:12:00Z"/>
          <w:rFonts w:cstheme="minorHAnsi"/>
        </w:rPr>
      </w:pPr>
      <w:del w:id="48" w:author="Chee Sergi Junn Yeow" w:date="2017-12-18T12:12:00Z">
        <w:r w:rsidDel="006875D5">
          <w:rPr>
            <w:rFonts w:cstheme="minorHAnsi"/>
          </w:rPr>
          <w:delText xml:space="preserve">/ </w:delText>
        </w:r>
      </w:del>
      <w:r>
        <w:rPr>
          <w:rFonts w:cstheme="minorHAnsi"/>
        </w:rPr>
        <w:t>Revision</w:t>
      </w:r>
      <w:ins w:id="49" w:author="Chee Sergi Junn Yeow" w:date="2017-12-18T12:12:00Z">
        <w:r w:rsidR="006875D5">
          <w:rPr>
            <w:rFonts w:cstheme="minorHAnsi"/>
          </w:rPr>
          <w:t xml:space="preserve">, </w:t>
        </w:r>
      </w:ins>
    </w:p>
    <w:p w:rsidR="003A16ED" w:rsidRDefault="00030853">
      <w:pPr>
        <w:pStyle w:val="ListParagraph"/>
        <w:numPr>
          <w:ilvl w:val="2"/>
          <w:numId w:val="5"/>
        </w:numPr>
        <w:rPr>
          <w:rFonts w:cstheme="minorHAnsi"/>
        </w:rPr>
        <w:pPrChange w:id="50" w:author="Chee Sergi Junn Yeow" w:date="2017-12-18T12:12:00Z">
          <w:pPr>
            <w:pStyle w:val="ListParagraph"/>
            <w:numPr>
              <w:ilvl w:val="1"/>
              <w:numId w:val="5"/>
            </w:numPr>
            <w:ind w:left="1440" w:hanging="360"/>
          </w:pPr>
        </w:pPrChange>
      </w:pPr>
      <w:del w:id="51" w:author="Chee Sergi Junn Yeow" w:date="2017-12-18T12:12:00Z">
        <w:r w:rsidDel="006875D5">
          <w:rPr>
            <w:rFonts w:cstheme="minorHAnsi"/>
          </w:rPr>
          <w:delText xml:space="preserve">/ </w:delText>
        </w:r>
      </w:del>
      <w:r>
        <w:rPr>
          <w:rFonts w:cstheme="minorHAnsi"/>
        </w:rPr>
        <w:t>Cancellatio</w:t>
      </w:r>
      <w:ins w:id="52" w:author="Chee Sergi Junn Yeow" w:date="2017-12-18T12:12:00Z">
        <w:r w:rsidR="006875D5">
          <w:rPr>
            <w:rFonts w:cstheme="minorHAnsi"/>
          </w:rPr>
          <w:t>n</w:t>
        </w:r>
        <w:r w:rsidR="006875D5">
          <w:rPr>
            <w:rFonts w:cstheme="minorHAnsi"/>
          </w:rPr>
          <w:br/>
        </w:r>
      </w:ins>
      <w:del w:id="53" w:author="Chee Sergi Junn Yeow" w:date="2017-12-18T12:12:00Z">
        <w:r w:rsidDel="006875D5">
          <w:rPr>
            <w:rFonts w:cstheme="minorHAnsi"/>
          </w:rPr>
          <w:delText xml:space="preserve">n </w:delText>
        </w:r>
        <w:r w:rsidR="00A80123" w:rsidDel="006875D5">
          <w:rPr>
            <w:rFonts w:cstheme="minorHAnsi"/>
          </w:rPr>
          <w:delText>(drop down menu to select)</w:delText>
        </w:r>
      </w:del>
    </w:p>
    <w:p w:rsidR="003542C4" w:rsidRPr="003542C4" w:rsidRDefault="003A16ED" w:rsidP="003A16ED">
      <w:pPr>
        <w:pStyle w:val="ListParagraph"/>
        <w:ind w:left="1440"/>
        <w:rPr>
          <w:rFonts w:cstheme="minorHAnsi"/>
        </w:rPr>
      </w:pPr>
      <w:r>
        <w:rPr>
          <w:rFonts w:cstheme="minorHAnsi"/>
        </w:rPr>
        <w:lastRenderedPageBreak/>
        <w:t xml:space="preserve">(if </w:t>
      </w:r>
      <w:r w:rsidR="00030853">
        <w:rPr>
          <w:rFonts w:cstheme="minorHAnsi"/>
        </w:rPr>
        <w:t xml:space="preserve">Revision </w:t>
      </w:r>
      <w:r>
        <w:rPr>
          <w:rFonts w:cstheme="minorHAnsi"/>
        </w:rPr>
        <w:t>is selected, all fields are closed except #q. and r.</w:t>
      </w:r>
      <w:r w:rsidR="00A80123">
        <w:rPr>
          <w:rFonts w:cstheme="minorHAnsi"/>
        </w:rPr>
        <w:t xml:space="preserve"> and another form field for “</w:t>
      </w:r>
      <w:r w:rsidR="00030853">
        <w:rPr>
          <w:rFonts w:cstheme="minorHAnsi"/>
        </w:rPr>
        <w:t xml:space="preserve">Enter </w:t>
      </w:r>
      <w:r w:rsidR="00A80123">
        <w:rPr>
          <w:rFonts w:cstheme="minorHAnsi"/>
        </w:rPr>
        <w:t>Permit Number” shall pop-up below for applicant to enter</w:t>
      </w:r>
      <w:r w:rsidR="00030853">
        <w:rPr>
          <w:rFonts w:cstheme="minorHAnsi"/>
        </w:rPr>
        <w:t xml:space="preserve">, </w:t>
      </w:r>
      <w:ins w:id="54" w:author="Chee Sergi Junn Yeow" w:date="2017-12-18T12:13:00Z">
        <w:r w:rsidR="006875D5">
          <w:rPr>
            <w:rFonts w:cstheme="minorHAnsi"/>
          </w:rPr>
          <w:t xml:space="preserve">or allow to populate from original permit number granted. </w:t>
        </w:r>
      </w:ins>
      <w:r w:rsidR="00030853">
        <w:rPr>
          <w:rFonts w:cstheme="minorHAnsi"/>
        </w:rPr>
        <w:t>other times this is hidden</w:t>
      </w:r>
      <w:del w:id="55" w:author="Chee Sergi Junn Yeow" w:date="2017-12-18T12:13:00Z">
        <w:r w:rsidDel="006875D5">
          <w:rPr>
            <w:rFonts w:cstheme="minorHAnsi"/>
          </w:rPr>
          <w:delText>)</w:delText>
        </w:r>
      </w:del>
      <w:r w:rsidR="001F4617">
        <w:rPr>
          <w:rFonts w:cstheme="minorHAnsi"/>
        </w:rPr>
        <w:br/>
      </w:r>
    </w:p>
    <w:bookmarkEnd w:id="42"/>
    <w:p w:rsidR="003542C4" w:rsidRPr="003542C4" w:rsidRDefault="003542C4" w:rsidP="001F4617">
      <w:pPr>
        <w:pStyle w:val="ListParagraph"/>
        <w:numPr>
          <w:ilvl w:val="1"/>
          <w:numId w:val="5"/>
        </w:numPr>
        <w:rPr>
          <w:rFonts w:cstheme="minorHAnsi"/>
          <w:i/>
        </w:rPr>
      </w:pPr>
      <w:r w:rsidRPr="003542C4">
        <w:rPr>
          <w:rFonts w:cstheme="minorHAnsi"/>
        </w:rPr>
        <w:t>From:</w:t>
      </w:r>
      <w:r>
        <w:rPr>
          <w:rFonts w:cstheme="minorHAnsi"/>
        </w:rPr>
        <w:t xml:space="preserve"> </w:t>
      </w:r>
      <w:hyperlink w:anchor="step_4a" w:history="1">
        <w:r w:rsidRPr="00CC1B81">
          <w:rPr>
            <w:rStyle w:val="Hyperlink"/>
            <w:rFonts w:cstheme="minorHAnsi"/>
          </w:rPr>
          <w:t>populate from #</w:t>
        </w:r>
        <w:proofErr w:type="gramStart"/>
        <w:r w:rsidR="00A80123" w:rsidRPr="00CC1B81">
          <w:rPr>
            <w:rStyle w:val="Hyperlink"/>
            <w:rFonts w:cstheme="minorHAnsi"/>
          </w:rPr>
          <w:t>4</w:t>
        </w:r>
        <w:r w:rsidRPr="00CC1B81">
          <w:rPr>
            <w:rStyle w:val="Hyperlink"/>
            <w:rFonts w:cstheme="minorHAnsi"/>
          </w:rPr>
          <w:t>.a</w:t>
        </w:r>
        <w:proofErr w:type="gramEnd"/>
      </w:hyperlink>
      <w:r w:rsidRPr="003542C4">
        <w:rPr>
          <w:rFonts w:cstheme="minorHAnsi"/>
          <w:i/>
        </w:rPr>
        <w:t>.)</w:t>
      </w:r>
      <w:r w:rsidR="001F4617">
        <w:rPr>
          <w:rFonts w:cstheme="minorHAnsi"/>
          <w:i/>
        </w:rPr>
        <w:br/>
      </w:r>
    </w:p>
    <w:p w:rsidR="003542C4" w:rsidRPr="003542C4" w:rsidRDefault="003542C4" w:rsidP="001F4617">
      <w:pPr>
        <w:pStyle w:val="ListParagraph"/>
        <w:numPr>
          <w:ilvl w:val="1"/>
          <w:numId w:val="5"/>
        </w:numPr>
        <w:rPr>
          <w:rFonts w:cstheme="minorHAnsi"/>
          <w:i/>
        </w:rPr>
      </w:pPr>
      <w:r w:rsidRPr="003542C4">
        <w:rPr>
          <w:rFonts w:cstheme="minorHAnsi"/>
        </w:rPr>
        <w:t>Address:</w:t>
      </w:r>
      <w:r>
        <w:rPr>
          <w:rFonts w:cstheme="minorHAnsi"/>
        </w:rPr>
        <w:t xml:space="preserve"> </w:t>
      </w:r>
      <w:hyperlink w:anchor="step_10d" w:history="1">
        <w:r w:rsidRPr="00CC1B81">
          <w:rPr>
            <w:rStyle w:val="Hyperlink"/>
            <w:rFonts w:cstheme="minorHAnsi"/>
          </w:rPr>
          <w:t>populate from #</w:t>
        </w:r>
        <w:proofErr w:type="gramStart"/>
        <w:r w:rsidR="00CC1B81" w:rsidRPr="00CC1B81">
          <w:rPr>
            <w:rStyle w:val="Hyperlink"/>
            <w:rFonts w:cstheme="minorHAnsi"/>
          </w:rPr>
          <w:t>10</w:t>
        </w:r>
        <w:r w:rsidRPr="00CC1B81">
          <w:rPr>
            <w:rStyle w:val="Hyperlink"/>
            <w:rFonts w:cstheme="minorHAnsi"/>
          </w:rPr>
          <w:t>.d</w:t>
        </w:r>
        <w:proofErr w:type="gramEnd"/>
      </w:hyperlink>
      <w:r w:rsidRPr="003542C4">
        <w:rPr>
          <w:rFonts w:cstheme="minorHAnsi"/>
          <w:i/>
        </w:rPr>
        <w:t>.)</w:t>
      </w:r>
      <w:r w:rsidR="001F4617">
        <w:rPr>
          <w:rFonts w:cstheme="minorHAnsi"/>
          <w:i/>
        </w:rPr>
        <w:br/>
      </w:r>
    </w:p>
    <w:p w:rsidR="003542C4" w:rsidRDefault="003542C4" w:rsidP="003542C4">
      <w:pPr>
        <w:pStyle w:val="ListParagraph"/>
        <w:numPr>
          <w:ilvl w:val="1"/>
          <w:numId w:val="5"/>
        </w:numPr>
        <w:jc w:val="both"/>
        <w:rPr>
          <w:rFonts w:cstheme="minorHAnsi"/>
        </w:rPr>
      </w:pPr>
      <w:r w:rsidRPr="003542C4">
        <w:rPr>
          <w:rFonts w:cstheme="minorHAnsi"/>
        </w:rPr>
        <w:t>Billing Address: (Telephone/Fax and Email Address are strongly required)</w:t>
      </w:r>
    </w:p>
    <w:p w:rsidR="003542C4" w:rsidRPr="003542C4" w:rsidRDefault="003542C4" w:rsidP="003542C4">
      <w:pPr>
        <w:pStyle w:val="ListParagraph"/>
        <w:ind w:left="1440"/>
        <w:jc w:val="both"/>
        <w:rPr>
          <w:rFonts w:cstheme="minorHAnsi"/>
        </w:rPr>
      </w:pPr>
      <w:r>
        <w:rPr>
          <w:rFonts w:cstheme="minorHAnsi"/>
        </w:rPr>
        <w:t xml:space="preserve">Enter details if different from </w:t>
      </w:r>
      <w:hyperlink w:anchor="step_10d" w:history="1">
        <w:proofErr w:type="gramStart"/>
        <w:r w:rsidR="00CC1B81" w:rsidRPr="00D269CA">
          <w:rPr>
            <w:rStyle w:val="Hyperlink"/>
            <w:rFonts w:cstheme="minorHAnsi"/>
          </w:rPr>
          <w:t>10,d</w:t>
        </w:r>
        <w:proofErr w:type="gramEnd"/>
      </w:hyperlink>
    </w:p>
    <w:p w:rsidR="003542C4" w:rsidRDefault="003542C4" w:rsidP="003542C4">
      <w:pPr>
        <w:pStyle w:val="ListParagraph"/>
        <w:ind w:left="1440"/>
        <w:jc w:val="both"/>
        <w:rPr>
          <w:rFonts w:cstheme="minorHAnsi"/>
        </w:rPr>
      </w:pPr>
    </w:p>
    <w:p w:rsidR="003542C4" w:rsidRPr="00A80123" w:rsidRDefault="003542C4" w:rsidP="00A80123">
      <w:pPr>
        <w:pStyle w:val="ListParagraph"/>
        <w:ind w:left="1440"/>
        <w:rPr>
          <w:rFonts w:cstheme="minorHAnsi"/>
        </w:rPr>
      </w:pPr>
      <w:r w:rsidRPr="003542C4">
        <w:rPr>
          <w:rFonts w:cstheme="minorHAnsi"/>
        </w:rPr>
        <w:t xml:space="preserve">Subject: Over Flight/Landing Application or Revision </w:t>
      </w:r>
      <w:r w:rsidR="004D3376">
        <w:rPr>
          <w:rFonts w:cstheme="minorHAnsi"/>
        </w:rPr>
        <w:br/>
      </w:r>
      <w:r w:rsidRPr="003542C4">
        <w:rPr>
          <w:rFonts w:cstheme="minorHAnsi"/>
        </w:rPr>
        <w:t>(</w:t>
      </w:r>
      <w:r w:rsidR="00A80123">
        <w:rPr>
          <w:rFonts w:cstheme="minorHAnsi"/>
        </w:rPr>
        <w:t>dropdown menu to select</w:t>
      </w:r>
      <w:r w:rsidR="004D3376">
        <w:rPr>
          <w:rFonts w:cstheme="minorHAnsi"/>
        </w:rPr>
        <w:t xml:space="preserve"> type of application</w:t>
      </w:r>
      <w:r w:rsidR="00A80123">
        <w:rPr>
          <w:rFonts w:cstheme="minorHAnsi"/>
        </w:rPr>
        <w:t xml:space="preserve">, and </w:t>
      </w:r>
      <w:r w:rsidR="004D3376">
        <w:rPr>
          <w:rFonts w:cstheme="minorHAnsi"/>
        </w:rPr>
        <w:t xml:space="preserve">for Revisions, </w:t>
      </w:r>
      <w:r w:rsidR="00A80123">
        <w:rPr>
          <w:rFonts w:cstheme="minorHAnsi"/>
        </w:rPr>
        <w:t xml:space="preserve">the </w:t>
      </w:r>
      <w:r w:rsidRPr="003542C4">
        <w:rPr>
          <w:rFonts w:cstheme="minorHAnsi"/>
        </w:rPr>
        <w:t>Previous Permission Number Granted</w:t>
      </w:r>
      <w:r w:rsidR="00A80123">
        <w:rPr>
          <w:rFonts w:cstheme="minorHAnsi"/>
        </w:rPr>
        <w:t xml:space="preserve"> is populated from </w:t>
      </w:r>
      <w:hyperlink w:anchor="step_17b" w:history="1">
        <w:proofErr w:type="gramStart"/>
        <w:r w:rsidR="00A80123" w:rsidRPr="00CC1B81">
          <w:rPr>
            <w:rStyle w:val="Hyperlink"/>
            <w:rFonts w:cstheme="minorHAnsi"/>
          </w:rPr>
          <w:t>17,b</w:t>
        </w:r>
        <w:proofErr w:type="gramEnd"/>
      </w:hyperlink>
      <w:r w:rsidR="00A80123">
        <w:rPr>
          <w:rFonts w:cstheme="minorHAnsi"/>
        </w:rPr>
        <w:t xml:space="preserve"> after applicant enters the number</w:t>
      </w:r>
      <w:r w:rsidRPr="003542C4">
        <w:rPr>
          <w:rFonts w:cstheme="minorHAnsi"/>
        </w:rPr>
        <w:t xml:space="preserve">) </w:t>
      </w:r>
      <w:r w:rsidR="00A80123">
        <w:rPr>
          <w:rFonts w:cstheme="minorHAnsi"/>
        </w:rPr>
        <w:br/>
      </w:r>
    </w:p>
    <w:p w:rsidR="003542C4" w:rsidRPr="003542C4" w:rsidRDefault="003542C4" w:rsidP="003542C4">
      <w:pPr>
        <w:pStyle w:val="ListParagraph"/>
        <w:numPr>
          <w:ilvl w:val="1"/>
          <w:numId w:val="5"/>
        </w:numPr>
        <w:jc w:val="both"/>
        <w:rPr>
          <w:rFonts w:cstheme="minorHAnsi"/>
        </w:rPr>
      </w:pPr>
      <w:r w:rsidRPr="003542C4">
        <w:rPr>
          <w:rFonts w:cstheme="minorHAnsi"/>
        </w:rPr>
        <w:t>Operator:</w:t>
      </w:r>
      <w:r w:rsidR="001F4617">
        <w:rPr>
          <w:rFonts w:cstheme="minorHAnsi"/>
        </w:rPr>
        <w:br/>
      </w:r>
    </w:p>
    <w:p w:rsidR="003542C4" w:rsidRPr="003542C4" w:rsidRDefault="003542C4" w:rsidP="001F4617">
      <w:pPr>
        <w:pStyle w:val="ListParagraph"/>
        <w:numPr>
          <w:ilvl w:val="1"/>
          <w:numId w:val="5"/>
        </w:numPr>
        <w:rPr>
          <w:rFonts w:cstheme="minorHAnsi"/>
        </w:rPr>
      </w:pPr>
      <w:r w:rsidRPr="003542C4">
        <w:rPr>
          <w:rFonts w:cstheme="minorHAnsi"/>
        </w:rPr>
        <w:t>Nationality of Aircraft and Registration:</w:t>
      </w:r>
      <w:r w:rsidR="001F4617">
        <w:rPr>
          <w:rFonts w:cstheme="minorHAnsi"/>
        </w:rPr>
        <w:br/>
      </w:r>
    </w:p>
    <w:p w:rsidR="003542C4" w:rsidRPr="003542C4" w:rsidRDefault="003542C4" w:rsidP="001F4617">
      <w:pPr>
        <w:pStyle w:val="ListParagraph"/>
        <w:numPr>
          <w:ilvl w:val="1"/>
          <w:numId w:val="5"/>
        </w:numPr>
        <w:rPr>
          <w:rFonts w:cstheme="minorHAnsi"/>
        </w:rPr>
      </w:pPr>
      <w:r w:rsidRPr="003542C4">
        <w:rPr>
          <w:rFonts w:cstheme="minorHAnsi"/>
        </w:rPr>
        <w:t>Type of Aircraft</w:t>
      </w:r>
      <w:ins w:id="56" w:author="Chee Sergi Junn Yeow" w:date="2017-12-18T12:13:00Z">
        <w:r w:rsidR="006875D5">
          <w:rPr>
            <w:rFonts w:cstheme="minorHAnsi"/>
          </w:rPr>
          <w:t xml:space="preserve"> (</w:t>
        </w:r>
        <w:r w:rsidR="006875D5" w:rsidRPr="001D39C1">
          <w:rPr>
            <w:rFonts w:cstheme="minorHAnsi"/>
            <w:color w:val="FF0000"/>
            <w:rPrChange w:id="57" w:author="Chee Sergi Junn Yeow" w:date="2017-12-18T22:38:00Z">
              <w:rPr>
                <w:rFonts w:cstheme="minorHAnsi"/>
              </w:rPr>
            </w:rPrChange>
          </w:rPr>
          <w:t xml:space="preserve">dropdown list </w:t>
        </w:r>
      </w:ins>
      <w:ins w:id="58" w:author="Chee Sergi Junn Yeow" w:date="2017-12-18T12:14:00Z">
        <w:r w:rsidR="006875D5" w:rsidRPr="001D39C1">
          <w:rPr>
            <w:rFonts w:cstheme="minorHAnsi"/>
            <w:color w:val="FF0000"/>
            <w:rPrChange w:id="59" w:author="Chee Sergi Junn Yeow" w:date="2017-12-18T22:38:00Z">
              <w:rPr>
                <w:rFonts w:cstheme="minorHAnsi"/>
              </w:rPr>
            </w:rPrChange>
          </w:rPr>
          <w:t xml:space="preserve">of </w:t>
        </w:r>
      </w:ins>
      <w:ins w:id="60" w:author="Chee Sergi Junn Yeow" w:date="2017-12-18T12:15:00Z">
        <w:r w:rsidR="006875D5">
          <w:rPr>
            <w:rFonts w:cstheme="minorHAnsi"/>
          </w:rPr>
          <w:fldChar w:fldCharType="begin"/>
        </w:r>
        <w:r w:rsidR="006875D5">
          <w:rPr>
            <w:rFonts w:cstheme="minorHAnsi"/>
          </w:rPr>
          <w:instrText xml:space="preserve"> HYPERLINK "https://en.wikipedia.org/wiki/List_of_ICAO_aircraft_type_designators" </w:instrText>
        </w:r>
        <w:r w:rsidR="006875D5">
          <w:rPr>
            <w:rFonts w:cstheme="minorHAnsi"/>
          </w:rPr>
          <w:fldChar w:fldCharType="separate"/>
        </w:r>
        <w:r w:rsidR="006875D5" w:rsidRPr="006875D5">
          <w:rPr>
            <w:rStyle w:val="Hyperlink"/>
            <w:rFonts w:cstheme="minorHAnsi"/>
          </w:rPr>
          <w:t>ICAO aircraft type designators</w:t>
        </w:r>
        <w:r w:rsidR="006875D5">
          <w:rPr>
            <w:rFonts w:cstheme="minorHAnsi"/>
          </w:rPr>
          <w:fldChar w:fldCharType="end"/>
        </w:r>
      </w:ins>
      <w:ins w:id="61" w:author="Chee Sergi Junn Yeow" w:date="2017-12-18T12:14:00Z">
        <w:r w:rsidR="006875D5">
          <w:rPr>
            <w:rFonts w:cstheme="minorHAnsi"/>
          </w:rPr>
          <w:t>)</w:t>
        </w:r>
      </w:ins>
      <w:del w:id="62" w:author="Chee Sergi Junn Yeow" w:date="2017-12-18T12:13:00Z">
        <w:r w:rsidRPr="003542C4" w:rsidDel="006875D5">
          <w:rPr>
            <w:rFonts w:cstheme="minorHAnsi"/>
          </w:rPr>
          <w:delText>:</w:delText>
        </w:r>
      </w:del>
      <w:r w:rsidR="001F4617">
        <w:rPr>
          <w:rFonts w:cstheme="minorHAnsi"/>
        </w:rPr>
        <w:br/>
      </w:r>
    </w:p>
    <w:p w:rsidR="003542C4" w:rsidRPr="003542C4" w:rsidRDefault="003542C4" w:rsidP="001F4617">
      <w:pPr>
        <w:pStyle w:val="ListParagraph"/>
        <w:numPr>
          <w:ilvl w:val="1"/>
          <w:numId w:val="5"/>
        </w:numPr>
        <w:rPr>
          <w:rFonts w:cstheme="minorHAnsi"/>
        </w:rPr>
      </w:pPr>
      <w:r w:rsidRPr="003542C4">
        <w:rPr>
          <w:rFonts w:cstheme="minorHAnsi"/>
        </w:rPr>
        <w:t>Maximum Take-off Weight</w:t>
      </w:r>
      <w:r w:rsidR="001F4617">
        <w:rPr>
          <w:rFonts w:cstheme="minorHAnsi"/>
        </w:rPr>
        <w:br/>
      </w:r>
    </w:p>
    <w:p w:rsidR="003542C4" w:rsidRPr="003542C4" w:rsidRDefault="003542C4" w:rsidP="001F4617">
      <w:pPr>
        <w:pStyle w:val="ListParagraph"/>
        <w:numPr>
          <w:ilvl w:val="1"/>
          <w:numId w:val="5"/>
        </w:numPr>
        <w:rPr>
          <w:rFonts w:cstheme="minorHAnsi"/>
        </w:rPr>
      </w:pPr>
      <w:r w:rsidRPr="003542C4">
        <w:rPr>
          <w:rFonts w:cstheme="minorHAnsi"/>
        </w:rPr>
        <w:t>Flight Rule: IFR</w:t>
      </w:r>
      <w:r w:rsidR="00030853">
        <w:rPr>
          <w:rFonts w:cstheme="minorHAnsi"/>
        </w:rPr>
        <w:t xml:space="preserve"> or </w:t>
      </w:r>
      <w:r w:rsidRPr="003542C4">
        <w:rPr>
          <w:rFonts w:cstheme="minorHAnsi"/>
        </w:rPr>
        <w:t>VFR</w:t>
      </w:r>
      <w:r w:rsidR="00030853">
        <w:rPr>
          <w:rFonts w:cstheme="minorHAnsi"/>
        </w:rPr>
        <w:t xml:space="preserve"> </w:t>
      </w:r>
      <w:r w:rsidR="00030853" w:rsidRPr="00146DD7">
        <w:rPr>
          <w:rFonts w:cstheme="minorHAnsi"/>
          <w:color w:val="FF0000"/>
          <w:rPrChange w:id="63" w:author="Chee Sergi Junn Yeow" w:date="2017-12-18T12:21:00Z">
            <w:rPr>
              <w:rFonts w:cstheme="minorHAnsi"/>
            </w:rPr>
          </w:rPrChange>
        </w:rPr>
        <w:t>(dropdown box to select)</w:t>
      </w:r>
      <w:r w:rsidR="001F4617">
        <w:rPr>
          <w:rFonts w:cstheme="minorHAnsi"/>
        </w:rPr>
        <w:br/>
      </w:r>
    </w:p>
    <w:p w:rsidR="00146DD7" w:rsidRDefault="003542C4" w:rsidP="001F4617">
      <w:pPr>
        <w:pStyle w:val="ListParagraph"/>
        <w:numPr>
          <w:ilvl w:val="1"/>
          <w:numId w:val="5"/>
        </w:numPr>
        <w:rPr>
          <w:ins w:id="64" w:author="Chee Sergi Junn Yeow" w:date="2017-12-18T12:21:00Z"/>
          <w:rFonts w:cstheme="minorHAnsi"/>
        </w:rPr>
      </w:pPr>
      <w:r w:rsidRPr="003542C4">
        <w:rPr>
          <w:rFonts w:cstheme="minorHAnsi"/>
        </w:rPr>
        <w:t>Flight Level</w:t>
      </w:r>
      <w:ins w:id="65" w:author="Chee Sergi Junn Yeow" w:date="2017-12-18T12:21:00Z">
        <w:r w:rsidR="00146DD7">
          <w:rPr>
            <w:rFonts w:cstheme="minorHAnsi"/>
          </w:rPr>
          <w:t xml:space="preserve"> </w:t>
        </w:r>
        <w:r w:rsidR="00146DD7" w:rsidRPr="00146DD7">
          <w:rPr>
            <w:rFonts w:cstheme="minorHAnsi"/>
            <w:color w:val="FF0000"/>
            <w:rPrChange w:id="66" w:author="Chee Sergi Junn Yeow" w:date="2017-12-18T12:22:00Z">
              <w:rPr>
                <w:rFonts w:cstheme="minorHAnsi"/>
              </w:rPr>
            </w:rPrChange>
          </w:rPr>
          <w:t>(dropdown list)</w:t>
        </w:r>
        <w:r w:rsidR="00146DD7">
          <w:rPr>
            <w:rFonts w:cstheme="minorHAnsi"/>
          </w:rPr>
          <w:t>;</w:t>
        </w:r>
        <w:bookmarkStart w:id="67" w:name="_GoBack"/>
        <w:bookmarkEnd w:id="67"/>
      </w:ins>
    </w:p>
    <w:p w:rsidR="00146DD7" w:rsidRDefault="00146DD7" w:rsidP="00146DD7">
      <w:pPr>
        <w:pStyle w:val="ListParagraph"/>
        <w:numPr>
          <w:ilvl w:val="2"/>
          <w:numId w:val="5"/>
        </w:numPr>
        <w:rPr>
          <w:ins w:id="68" w:author="Chee Sergi Junn Yeow" w:date="2017-12-18T12:21:00Z"/>
          <w:rFonts w:cstheme="minorHAnsi"/>
        </w:rPr>
      </w:pPr>
      <w:ins w:id="69" w:author="Chee Sergi Junn Yeow" w:date="2017-12-18T12:21:00Z">
        <w:r>
          <w:rPr>
            <w:rFonts w:cstheme="minorHAnsi"/>
          </w:rPr>
          <w:t>0-10,000 AGL</w:t>
        </w:r>
      </w:ins>
    </w:p>
    <w:p w:rsidR="00146DD7" w:rsidRDefault="00146DD7" w:rsidP="00146DD7">
      <w:pPr>
        <w:pStyle w:val="ListParagraph"/>
        <w:numPr>
          <w:ilvl w:val="2"/>
          <w:numId w:val="5"/>
        </w:numPr>
        <w:rPr>
          <w:ins w:id="70" w:author="Chee Sergi Junn Yeow" w:date="2017-12-18T12:22:00Z"/>
          <w:rFonts w:cstheme="minorHAnsi"/>
        </w:rPr>
      </w:pPr>
      <w:ins w:id="71" w:author="Chee Sergi Junn Yeow" w:date="2017-12-18T12:21:00Z">
        <w:r>
          <w:rPr>
            <w:rFonts w:cstheme="minorHAnsi"/>
          </w:rPr>
          <w:t>1</w:t>
        </w:r>
      </w:ins>
      <w:ins w:id="72" w:author="Chee Sergi Junn Yeow" w:date="2017-12-18T12:22:00Z">
        <w:r>
          <w:rPr>
            <w:rFonts w:cstheme="minorHAnsi"/>
          </w:rPr>
          <w:t>0,001 – 20,000AGL</w:t>
        </w:r>
      </w:ins>
    </w:p>
    <w:p w:rsidR="00146DD7" w:rsidRDefault="00146DD7" w:rsidP="00146DD7">
      <w:pPr>
        <w:pStyle w:val="ListParagraph"/>
        <w:numPr>
          <w:ilvl w:val="2"/>
          <w:numId w:val="5"/>
        </w:numPr>
        <w:rPr>
          <w:ins w:id="73" w:author="Chee Sergi Junn Yeow" w:date="2017-12-18T12:22:00Z"/>
          <w:rFonts w:cstheme="minorHAnsi"/>
        </w:rPr>
      </w:pPr>
      <w:ins w:id="74" w:author="Chee Sergi Junn Yeow" w:date="2017-12-18T12:22:00Z">
        <w:r>
          <w:rPr>
            <w:rFonts w:cstheme="minorHAnsi"/>
          </w:rPr>
          <w:t>20,001 – 30,000AGL</w:t>
        </w:r>
      </w:ins>
    </w:p>
    <w:p w:rsidR="00146DD7" w:rsidRDefault="00146DD7" w:rsidP="00146DD7">
      <w:pPr>
        <w:pStyle w:val="ListParagraph"/>
        <w:numPr>
          <w:ilvl w:val="2"/>
          <w:numId w:val="5"/>
        </w:numPr>
        <w:rPr>
          <w:ins w:id="75" w:author="Chee Sergi Junn Yeow" w:date="2017-12-18T12:22:00Z"/>
          <w:rFonts w:cstheme="minorHAnsi"/>
        </w:rPr>
      </w:pPr>
      <w:ins w:id="76" w:author="Chee Sergi Junn Yeow" w:date="2017-12-18T12:22:00Z">
        <w:r>
          <w:rPr>
            <w:rFonts w:cstheme="minorHAnsi"/>
          </w:rPr>
          <w:t>30,001 – 40,000AGL</w:t>
        </w:r>
      </w:ins>
    </w:p>
    <w:p w:rsidR="003542C4" w:rsidRPr="003542C4" w:rsidRDefault="00146DD7">
      <w:pPr>
        <w:pStyle w:val="ListParagraph"/>
        <w:numPr>
          <w:ilvl w:val="2"/>
          <w:numId w:val="5"/>
        </w:numPr>
        <w:rPr>
          <w:rFonts w:cstheme="minorHAnsi"/>
        </w:rPr>
        <w:pPrChange w:id="77" w:author="Chee Sergi Junn Yeow" w:date="2017-12-18T12:21:00Z">
          <w:pPr>
            <w:pStyle w:val="ListParagraph"/>
            <w:numPr>
              <w:ilvl w:val="1"/>
              <w:numId w:val="5"/>
            </w:numPr>
            <w:ind w:left="1440" w:hanging="360"/>
          </w:pPr>
        </w:pPrChange>
      </w:pPr>
      <w:ins w:id="78" w:author="Chee Sergi Junn Yeow" w:date="2017-12-18T12:22:00Z">
        <w:r>
          <w:rPr>
            <w:rFonts w:cstheme="minorHAnsi"/>
          </w:rPr>
          <w:t>40,001 – 50,000AGL</w:t>
        </w:r>
      </w:ins>
      <w:del w:id="79" w:author="Chee Sergi Junn Yeow" w:date="2017-12-18T12:21:00Z">
        <w:r w:rsidR="003542C4" w:rsidRPr="003542C4" w:rsidDel="00146DD7">
          <w:rPr>
            <w:rFonts w:cstheme="minorHAnsi"/>
          </w:rPr>
          <w:delText>:</w:delText>
        </w:r>
        <w:r w:rsidR="00030853" w:rsidDel="00146DD7">
          <w:rPr>
            <w:rFonts w:cstheme="minorHAnsi"/>
          </w:rPr>
          <w:delText xml:space="preserve"> </w:delText>
        </w:r>
      </w:del>
      <w:r w:rsidR="001F4617">
        <w:rPr>
          <w:rFonts w:cstheme="minorHAnsi"/>
        </w:rPr>
        <w:br/>
      </w:r>
    </w:p>
    <w:p w:rsidR="003542C4" w:rsidRPr="003542C4" w:rsidRDefault="003542C4" w:rsidP="001F4617">
      <w:pPr>
        <w:pStyle w:val="ListParagraph"/>
        <w:numPr>
          <w:ilvl w:val="1"/>
          <w:numId w:val="5"/>
        </w:numPr>
        <w:rPr>
          <w:rFonts w:cstheme="minorHAnsi"/>
        </w:rPr>
      </w:pPr>
      <w:r w:rsidRPr="003542C4">
        <w:rPr>
          <w:rFonts w:cstheme="minorHAnsi"/>
        </w:rPr>
        <w:t>Radio Equipment:</w:t>
      </w:r>
      <w:r w:rsidR="001F4617">
        <w:rPr>
          <w:rFonts w:cstheme="minorHAnsi"/>
        </w:rPr>
        <w:br/>
      </w:r>
    </w:p>
    <w:p w:rsidR="003542C4" w:rsidRPr="003542C4" w:rsidRDefault="003542C4" w:rsidP="001F4617">
      <w:pPr>
        <w:pStyle w:val="ListParagraph"/>
        <w:numPr>
          <w:ilvl w:val="1"/>
          <w:numId w:val="5"/>
        </w:numPr>
        <w:rPr>
          <w:rFonts w:cstheme="minorHAnsi"/>
        </w:rPr>
      </w:pPr>
      <w:r w:rsidRPr="003542C4">
        <w:rPr>
          <w:rFonts w:cstheme="minorHAnsi"/>
        </w:rPr>
        <w:t>Call Sign and Flight Number:</w:t>
      </w:r>
      <w:r w:rsidR="001F4617">
        <w:rPr>
          <w:rFonts w:cstheme="minorHAnsi"/>
        </w:rPr>
        <w:br/>
      </w:r>
    </w:p>
    <w:p w:rsidR="00146DD7" w:rsidRDefault="003542C4" w:rsidP="001F4617">
      <w:pPr>
        <w:pStyle w:val="ListParagraph"/>
        <w:numPr>
          <w:ilvl w:val="1"/>
          <w:numId w:val="5"/>
        </w:numPr>
        <w:rPr>
          <w:ins w:id="80" w:author="Chee Sergi Junn Yeow" w:date="2017-12-18T12:23:00Z"/>
          <w:rFonts w:cstheme="minorHAnsi"/>
        </w:rPr>
      </w:pPr>
      <w:r w:rsidRPr="003542C4">
        <w:rPr>
          <w:rFonts w:cstheme="minorHAnsi"/>
        </w:rPr>
        <w:t>Purpose of flight</w:t>
      </w:r>
      <w:ins w:id="81" w:author="Chee Sergi Junn Yeow" w:date="2017-12-18T12:23:00Z">
        <w:r w:rsidR="00146DD7" w:rsidRPr="00146DD7">
          <w:rPr>
            <w:rFonts w:cstheme="minorHAnsi"/>
            <w:color w:val="FF0000"/>
          </w:rPr>
          <w:t xml:space="preserve"> </w:t>
        </w:r>
        <w:r w:rsidR="00146DD7" w:rsidRPr="00F12CE0">
          <w:rPr>
            <w:rFonts w:cstheme="minorHAnsi"/>
            <w:color w:val="FF0000"/>
          </w:rPr>
          <w:t>(dropdown box to select)</w:t>
        </w:r>
      </w:ins>
    </w:p>
    <w:p w:rsidR="00146DD7" w:rsidRDefault="003542C4" w:rsidP="00146DD7">
      <w:pPr>
        <w:pStyle w:val="ListParagraph"/>
        <w:numPr>
          <w:ilvl w:val="2"/>
          <w:numId w:val="5"/>
        </w:numPr>
        <w:rPr>
          <w:ins w:id="82" w:author="Chee Sergi Junn Yeow" w:date="2017-12-18T12:23:00Z"/>
          <w:rFonts w:cstheme="minorHAnsi"/>
        </w:rPr>
      </w:pPr>
      <w:del w:id="83" w:author="Chee Sergi Junn Yeow" w:date="2017-12-18T12:23:00Z">
        <w:r w:rsidRPr="003542C4" w:rsidDel="00146DD7">
          <w:rPr>
            <w:rFonts w:cstheme="minorHAnsi"/>
          </w:rPr>
          <w:delText>:</w:delText>
        </w:r>
        <w:r w:rsidR="00030853" w:rsidDel="00146DD7">
          <w:rPr>
            <w:rFonts w:cstheme="minorHAnsi"/>
          </w:rPr>
          <w:delText xml:space="preserve"> </w:delText>
        </w:r>
      </w:del>
      <w:r w:rsidR="00030853">
        <w:rPr>
          <w:rFonts w:cstheme="minorHAnsi"/>
        </w:rPr>
        <w:t>Private</w:t>
      </w:r>
      <w:ins w:id="84" w:author="Chee Sergi Junn Yeow" w:date="2017-12-18T12:23:00Z">
        <w:r w:rsidR="00146DD7">
          <w:rPr>
            <w:rFonts w:cstheme="minorHAnsi"/>
          </w:rPr>
          <w:t>,</w:t>
        </w:r>
      </w:ins>
    </w:p>
    <w:p w:rsidR="00146DD7" w:rsidRDefault="00030853" w:rsidP="00146DD7">
      <w:pPr>
        <w:pStyle w:val="ListParagraph"/>
        <w:numPr>
          <w:ilvl w:val="2"/>
          <w:numId w:val="5"/>
        </w:numPr>
        <w:rPr>
          <w:ins w:id="85" w:author="Chee Sergi Junn Yeow" w:date="2017-12-18T12:23:00Z"/>
          <w:rFonts w:cstheme="minorHAnsi"/>
        </w:rPr>
      </w:pPr>
      <w:del w:id="86" w:author="Chee Sergi Junn Yeow" w:date="2017-12-18T12:23:00Z">
        <w:r w:rsidDel="00146DD7">
          <w:rPr>
            <w:rFonts w:cstheme="minorHAnsi"/>
          </w:rPr>
          <w:delText xml:space="preserve">/ </w:delText>
        </w:r>
      </w:del>
      <w:r>
        <w:rPr>
          <w:rFonts w:cstheme="minorHAnsi"/>
        </w:rPr>
        <w:t>Charter</w:t>
      </w:r>
      <w:ins w:id="87" w:author="Chee Sergi Junn Yeow" w:date="2017-12-18T12:23:00Z">
        <w:r w:rsidR="00146DD7">
          <w:rPr>
            <w:rFonts w:cstheme="minorHAnsi"/>
          </w:rPr>
          <w:t>,</w:t>
        </w:r>
      </w:ins>
    </w:p>
    <w:p w:rsidR="003542C4" w:rsidRPr="003542C4" w:rsidRDefault="00030853">
      <w:pPr>
        <w:pStyle w:val="ListParagraph"/>
        <w:numPr>
          <w:ilvl w:val="2"/>
          <w:numId w:val="5"/>
        </w:numPr>
        <w:rPr>
          <w:rFonts w:cstheme="minorHAnsi"/>
        </w:rPr>
        <w:pPrChange w:id="88" w:author="Chee Sergi Junn Yeow" w:date="2017-12-18T12:23:00Z">
          <w:pPr>
            <w:pStyle w:val="ListParagraph"/>
            <w:numPr>
              <w:ilvl w:val="1"/>
              <w:numId w:val="5"/>
            </w:numPr>
            <w:ind w:left="1440" w:hanging="360"/>
          </w:pPr>
        </w:pPrChange>
      </w:pPr>
      <w:del w:id="89" w:author="Chee Sergi Junn Yeow" w:date="2017-12-18T12:23:00Z">
        <w:r w:rsidDel="00146DD7">
          <w:rPr>
            <w:rFonts w:cstheme="minorHAnsi"/>
          </w:rPr>
          <w:delText xml:space="preserve">/ </w:delText>
        </w:r>
      </w:del>
      <w:r>
        <w:rPr>
          <w:rFonts w:cstheme="minorHAnsi"/>
        </w:rPr>
        <w:t xml:space="preserve">Schedule </w:t>
      </w:r>
      <w:del w:id="90" w:author="Chee Sergi Junn Yeow" w:date="2017-12-18T12:23:00Z">
        <w:r w:rsidRPr="00146DD7" w:rsidDel="00146DD7">
          <w:rPr>
            <w:rFonts w:cstheme="minorHAnsi"/>
            <w:color w:val="FF0000"/>
            <w:rPrChange w:id="91" w:author="Chee Sergi Junn Yeow" w:date="2017-12-18T12:23:00Z">
              <w:rPr>
                <w:rFonts w:cstheme="minorHAnsi"/>
              </w:rPr>
            </w:rPrChange>
          </w:rPr>
          <w:delText>(dropdown box to select)</w:delText>
        </w:r>
      </w:del>
      <w:r w:rsidR="001F4617" w:rsidRPr="00146DD7">
        <w:rPr>
          <w:rFonts w:cstheme="minorHAnsi"/>
          <w:color w:val="FF0000"/>
          <w:rPrChange w:id="92" w:author="Chee Sergi Junn Yeow" w:date="2017-12-18T12:23:00Z">
            <w:rPr>
              <w:rFonts w:cstheme="minorHAnsi"/>
            </w:rPr>
          </w:rPrChange>
        </w:rPr>
        <w:br/>
      </w:r>
    </w:p>
    <w:p w:rsidR="00146DD7" w:rsidRDefault="003542C4" w:rsidP="003A16ED">
      <w:pPr>
        <w:pStyle w:val="ListParagraph"/>
        <w:numPr>
          <w:ilvl w:val="0"/>
          <w:numId w:val="7"/>
        </w:numPr>
        <w:ind w:left="1418" w:hanging="284"/>
        <w:jc w:val="both"/>
        <w:rPr>
          <w:ins w:id="93" w:author="Chee Sergi Junn Yeow" w:date="2017-12-18T12:23:00Z"/>
          <w:rFonts w:cstheme="minorHAnsi"/>
        </w:rPr>
      </w:pPr>
      <w:r w:rsidRPr="003542C4">
        <w:rPr>
          <w:rFonts w:cstheme="minorHAnsi"/>
        </w:rPr>
        <w:t>Schedule including departure</w:t>
      </w:r>
      <w:ins w:id="94" w:author="Chee Sergi Junn Yeow" w:date="2017-12-18T12:23:00Z">
        <w:r w:rsidR="00146DD7">
          <w:rPr>
            <w:rFonts w:cstheme="minorHAnsi"/>
          </w:rPr>
          <w:t xml:space="preserve"> </w:t>
        </w:r>
      </w:ins>
      <w:ins w:id="95" w:author="Chee Sergi Junn Yeow" w:date="2017-12-18T12:24:00Z">
        <w:r w:rsidR="00146DD7" w:rsidRPr="00F12CE0">
          <w:rPr>
            <w:rFonts w:cstheme="minorHAnsi"/>
            <w:color w:val="FF0000"/>
          </w:rPr>
          <w:t>(dropdown box to select)</w:t>
        </w:r>
      </w:ins>
      <w:r w:rsidRPr="003542C4">
        <w:rPr>
          <w:rFonts w:cstheme="minorHAnsi"/>
        </w:rPr>
        <w:t>;</w:t>
      </w:r>
    </w:p>
    <w:p w:rsidR="003542C4" w:rsidRPr="003542C4" w:rsidRDefault="003542C4">
      <w:pPr>
        <w:pStyle w:val="ListParagraph"/>
        <w:numPr>
          <w:ilvl w:val="1"/>
          <w:numId w:val="7"/>
        </w:numPr>
        <w:jc w:val="both"/>
        <w:rPr>
          <w:rFonts w:cstheme="minorHAnsi"/>
        </w:rPr>
        <w:pPrChange w:id="96" w:author="Chee Sergi Junn Yeow" w:date="2017-12-18T12:23:00Z">
          <w:pPr>
            <w:pStyle w:val="ListParagraph"/>
            <w:numPr>
              <w:numId w:val="7"/>
            </w:numPr>
            <w:ind w:left="1418" w:hanging="284"/>
            <w:jc w:val="both"/>
          </w:pPr>
        </w:pPrChange>
      </w:pPr>
      <w:del w:id="97" w:author="Chee Sergi Junn Yeow" w:date="2017-12-18T12:23:00Z">
        <w:r w:rsidRPr="003542C4" w:rsidDel="00146DD7">
          <w:rPr>
            <w:rFonts w:cstheme="minorHAnsi"/>
          </w:rPr>
          <w:delText xml:space="preserve"> </w:delText>
        </w:r>
      </w:del>
      <w:r w:rsidRPr="003542C4">
        <w:rPr>
          <w:rFonts w:cstheme="minorHAnsi"/>
        </w:rPr>
        <w:t>destination aerodrome, and route of flight (time in UTC):</w:t>
      </w:r>
    </w:p>
    <w:bookmarkEnd w:id="40"/>
    <w:p w:rsidR="003542C4" w:rsidRPr="001F4617" w:rsidRDefault="003542C4" w:rsidP="001F4617">
      <w:pPr>
        <w:ind w:left="360" w:firstLine="720"/>
        <w:rPr>
          <w:rFonts w:cstheme="minorHAnsi"/>
          <w:b/>
        </w:rPr>
      </w:pPr>
      <w:r w:rsidRPr="001F4617">
        <w:rPr>
          <w:rFonts w:cstheme="minorHAnsi"/>
          <w:b/>
        </w:rPr>
        <w:t>Note: Permit is valid +/- 72 hours in case of delay</w:t>
      </w:r>
      <w:r w:rsidR="001F4617" w:rsidRPr="001F4617">
        <w:rPr>
          <w:rFonts w:cstheme="minorHAnsi"/>
          <w:b/>
        </w:rPr>
        <w:t>,</w:t>
      </w:r>
    </w:p>
    <w:p w:rsidR="001F4617" w:rsidRPr="001F4617" w:rsidRDefault="001F4617" w:rsidP="001918B9">
      <w:pPr>
        <w:pStyle w:val="ListParagraph"/>
        <w:numPr>
          <w:ilvl w:val="0"/>
          <w:numId w:val="7"/>
        </w:numPr>
        <w:ind w:left="1418" w:hanging="284"/>
        <w:rPr>
          <w:rFonts w:cstheme="minorHAnsi"/>
        </w:rPr>
      </w:pPr>
      <w:r w:rsidRPr="001F4617">
        <w:rPr>
          <w:rFonts w:cstheme="minorHAnsi"/>
        </w:rPr>
        <w:lastRenderedPageBreak/>
        <w:t>Review and submit</w:t>
      </w:r>
      <w:r>
        <w:rPr>
          <w:rFonts w:cstheme="minorHAnsi"/>
        </w:rPr>
        <w:br/>
      </w:r>
    </w:p>
    <w:p w:rsidR="00030853" w:rsidRDefault="001F4617" w:rsidP="001918B9">
      <w:pPr>
        <w:pStyle w:val="ListParagraph"/>
        <w:numPr>
          <w:ilvl w:val="0"/>
          <w:numId w:val="7"/>
        </w:numPr>
        <w:ind w:left="1418" w:hanging="284"/>
        <w:rPr>
          <w:rFonts w:cstheme="minorHAnsi"/>
        </w:rPr>
      </w:pPr>
      <w:r>
        <w:rPr>
          <w:rFonts w:cstheme="minorHAnsi"/>
        </w:rPr>
        <w:t>Redirect to payment gateway for online application payment fee</w:t>
      </w:r>
      <w:r w:rsidR="00030853">
        <w:rPr>
          <w:rFonts w:cstheme="minorHAnsi"/>
        </w:rPr>
        <w:br/>
      </w:r>
    </w:p>
    <w:p w:rsidR="001F4617" w:rsidRPr="00030853" w:rsidRDefault="00030853" w:rsidP="00030853">
      <w:pPr>
        <w:pStyle w:val="ListParagraph"/>
        <w:numPr>
          <w:ilvl w:val="0"/>
          <w:numId w:val="7"/>
        </w:numPr>
        <w:ind w:left="1418" w:hanging="284"/>
        <w:rPr>
          <w:rFonts w:cstheme="minorHAnsi"/>
        </w:rPr>
      </w:pPr>
      <w:r>
        <w:rPr>
          <w:rFonts w:cstheme="minorHAnsi"/>
        </w:rPr>
        <w:t xml:space="preserve">Payment confirmed, to redirect to </w:t>
      </w:r>
      <w:r w:rsidR="001F4617" w:rsidRPr="00030853">
        <w:rPr>
          <w:rFonts w:cstheme="minorHAnsi"/>
        </w:rPr>
        <w:t>Landing page to inform applicants</w:t>
      </w:r>
      <w:r w:rsidR="00A80123" w:rsidRPr="00030853">
        <w:rPr>
          <w:rFonts w:cstheme="minorHAnsi"/>
        </w:rPr>
        <w:t xml:space="preserve"> </w:t>
      </w:r>
      <w:r w:rsidR="001F4617" w:rsidRPr="00030853">
        <w:rPr>
          <w:rFonts w:cstheme="minorHAnsi"/>
        </w:rPr>
        <w:t>that their application is received, and a receipt has been sent to their registered email account,</w:t>
      </w:r>
      <w:r>
        <w:rPr>
          <w:rFonts w:cstheme="minorHAnsi"/>
        </w:rPr>
        <w:t xml:space="preserve"> </w:t>
      </w:r>
      <w:r w:rsidR="001F4617" w:rsidRPr="00030853">
        <w:rPr>
          <w:rFonts w:cstheme="minorHAnsi"/>
        </w:rPr>
        <w:t>that approval will take between 24 – 72 hours and permit number(s) will be sent to their registered email address</w:t>
      </w:r>
      <w:r w:rsidR="001918B9" w:rsidRPr="00030853">
        <w:rPr>
          <w:rFonts w:cstheme="minorHAnsi"/>
        </w:rPr>
        <w:t xml:space="preserve"> when available</w:t>
      </w:r>
      <w:r w:rsidR="001F4617" w:rsidRPr="00030853">
        <w:rPr>
          <w:rFonts w:cstheme="minorHAnsi"/>
        </w:rPr>
        <w:t>.</w:t>
      </w:r>
    </w:p>
    <w:p w:rsidR="001F4617" w:rsidRDefault="001F4617" w:rsidP="001F4617">
      <w:pPr>
        <w:pStyle w:val="ListParagraph"/>
        <w:ind w:left="1440"/>
        <w:rPr>
          <w:rFonts w:cstheme="minorHAnsi"/>
        </w:rPr>
      </w:pPr>
    </w:p>
    <w:p w:rsidR="00A80123" w:rsidRDefault="00A80123" w:rsidP="001918B9">
      <w:pPr>
        <w:pStyle w:val="ListParagraph"/>
        <w:numPr>
          <w:ilvl w:val="0"/>
          <w:numId w:val="5"/>
        </w:numPr>
        <w:rPr>
          <w:rFonts w:cstheme="minorHAnsi"/>
        </w:rPr>
      </w:pPr>
      <w:r>
        <w:rPr>
          <w:rFonts w:cstheme="minorHAnsi"/>
        </w:rPr>
        <w:t>All fields on the application form is mandatory.</w:t>
      </w:r>
    </w:p>
    <w:p w:rsidR="00C037D8" w:rsidRDefault="00C037D8" w:rsidP="00C037D8">
      <w:pPr>
        <w:pStyle w:val="ListParagraph"/>
        <w:rPr>
          <w:rFonts w:cstheme="minorHAnsi"/>
        </w:rPr>
      </w:pPr>
    </w:p>
    <w:p w:rsidR="001F4617" w:rsidRPr="001918B9" w:rsidRDefault="00A80123" w:rsidP="001918B9">
      <w:pPr>
        <w:pStyle w:val="ListParagraph"/>
        <w:numPr>
          <w:ilvl w:val="0"/>
          <w:numId w:val="5"/>
        </w:numPr>
        <w:rPr>
          <w:rFonts w:cstheme="minorHAnsi"/>
        </w:rPr>
      </w:pPr>
      <w:bookmarkStart w:id="98" w:name="step_19_22"/>
      <w:r>
        <w:rPr>
          <w:rFonts w:cstheme="minorHAnsi"/>
        </w:rPr>
        <w:t xml:space="preserve">the entire </w:t>
      </w:r>
      <w:r w:rsidR="001F4617" w:rsidRPr="001918B9">
        <w:rPr>
          <w:rFonts w:cstheme="minorHAnsi"/>
        </w:rPr>
        <w:t xml:space="preserve">permit application </w:t>
      </w:r>
      <w:r>
        <w:rPr>
          <w:rFonts w:cstheme="minorHAnsi"/>
        </w:rPr>
        <w:t xml:space="preserve">form </w:t>
      </w:r>
      <w:r w:rsidR="00CC1B81">
        <w:rPr>
          <w:rFonts w:cstheme="minorHAnsi"/>
        </w:rPr>
        <w:t xml:space="preserve">template with its corresponding data </w:t>
      </w:r>
      <w:r>
        <w:rPr>
          <w:rFonts w:cstheme="minorHAnsi"/>
        </w:rPr>
        <w:t>shall be</w:t>
      </w:r>
      <w:r w:rsidR="001F4617" w:rsidRPr="001918B9">
        <w:rPr>
          <w:rFonts w:cstheme="minorHAnsi"/>
        </w:rPr>
        <w:t xml:space="preserve"> populated </w:t>
      </w:r>
      <w:r w:rsidR="00CC1B81">
        <w:rPr>
          <w:rFonts w:cstheme="minorHAnsi"/>
        </w:rPr>
        <w:t xml:space="preserve">from </w:t>
      </w:r>
      <w:hyperlink w:anchor="step_17a_q" w:history="1">
        <w:r w:rsidR="00CC1B81" w:rsidRPr="00030853">
          <w:rPr>
            <w:rStyle w:val="Hyperlink"/>
            <w:rFonts w:cstheme="minorHAnsi"/>
          </w:rPr>
          <w:t>step 1</w:t>
        </w:r>
        <w:r w:rsidR="00030853" w:rsidRPr="00030853">
          <w:rPr>
            <w:rStyle w:val="Hyperlink"/>
            <w:rFonts w:cstheme="minorHAnsi"/>
          </w:rPr>
          <w:t>7</w:t>
        </w:r>
        <w:r w:rsidR="00CC1B81" w:rsidRPr="00030853">
          <w:rPr>
            <w:rStyle w:val="Hyperlink"/>
            <w:rFonts w:cstheme="minorHAnsi"/>
          </w:rPr>
          <w:t xml:space="preserve">a – </w:t>
        </w:r>
        <w:r w:rsidR="00030853" w:rsidRPr="00030853">
          <w:rPr>
            <w:rStyle w:val="Hyperlink"/>
            <w:rFonts w:cstheme="minorHAnsi"/>
          </w:rPr>
          <w:t>q</w:t>
        </w:r>
      </w:hyperlink>
      <w:r w:rsidR="00CC1B81">
        <w:rPr>
          <w:rFonts w:cstheme="minorHAnsi"/>
        </w:rPr>
        <w:t xml:space="preserve">, </w:t>
      </w:r>
      <w:r>
        <w:rPr>
          <w:rFonts w:cstheme="minorHAnsi"/>
        </w:rPr>
        <w:t xml:space="preserve">and forwarded to the </w:t>
      </w:r>
      <w:r w:rsidR="001F4617" w:rsidRPr="001918B9">
        <w:rPr>
          <w:rFonts w:cstheme="minorHAnsi"/>
        </w:rPr>
        <w:t xml:space="preserve">designated permit application email address manned by </w:t>
      </w:r>
      <w:r w:rsidRPr="001918B9">
        <w:rPr>
          <w:rFonts w:cstheme="minorHAnsi"/>
        </w:rPr>
        <w:t>an</w:t>
      </w:r>
      <w:r w:rsidR="001F4617" w:rsidRPr="001918B9">
        <w:rPr>
          <w:rFonts w:cstheme="minorHAnsi"/>
        </w:rPr>
        <w:t xml:space="preserve"> approval officer from DCAL,</w:t>
      </w:r>
      <w:r w:rsidR="001918B9">
        <w:rPr>
          <w:rFonts w:cstheme="minorHAnsi"/>
        </w:rPr>
        <w:br/>
      </w:r>
    </w:p>
    <w:p w:rsidR="001F4617" w:rsidRDefault="001F4617" w:rsidP="001918B9">
      <w:pPr>
        <w:pStyle w:val="ListParagraph"/>
        <w:numPr>
          <w:ilvl w:val="0"/>
          <w:numId w:val="5"/>
        </w:numPr>
        <w:ind w:left="709" w:hanging="283"/>
        <w:rPr>
          <w:rFonts w:cstheme="minorHAnsi"/>
        </w:rPr>
      </w:pPr>
      <w:r>
        <w:rPr>
          <w:rFonts w:cstheme="minorHAnsi"/>
        </w:rPr>
        <w:t xml:space="preserve">Approved button link </w:t>
      </w:r>
      <w:r w:rsidR="001918B9">
        <w:rPr>
          <w:rFonts w:cstheme="minorHAnsi"/>
        </w:rPr>
        <w:t xml:space="preserve">in email </w:t>
      </w:r>
      <w:r>
        <w:rPr>
          <w:rFonts w:cstheme="minorHAnsi"/>
        </w:rPr>
        <w:t>is provided at bottom of the populated online form</w:t>
      </w:r>
      <w:r w:rsidR="00FD6864">
        <w:rPr>
          <w:rFonts w:cstheme="minorHAnsi"/>
        </w:rPr>
        <w:br/>
      </w:r>
    </w:p>
    <w:p w:rsidR="00A80123" w:rsidRDefault="001918B9" w:rsidP="00A80123">
      <w:pPr>
        <w:pStyle w:val="ListParagraph"/>
        <w:numPr>
          <w:ilvl w:val="0"/>
          <w:numId w:val="5"/>
        </w:numPr>
        <w:ind w:left="709" w:hanging="283"/>
        <w:rPr>
          <w:rFonts w:cstheme="minorHAnsi"/>
        </w:rPr>
      </w:pPr>
      <w:r>
        <w:rPr>
          <w:rFonts w:cstheme="minorHAnsi"/>
        </w:rPr>
        <w:t>Officer can review information, click on approved link or rejected link</w:t>
      </w:r>
      <w:r w:rsidR="00A80123">
        <w:rPr>
          <w:rFonts w:cstheme="minorHAnsi"/>
        </w:rPr>
        <w:t>.</w:t>
      </w:r>
      <w:r w:rsidR="00FD6864">
        <w:rPr>
          <w:rFonts w:cstheme="minorHAnsi"/>
        </w:rPr>
        <w:br/>
      </w:r>
    </w:p>
    <w:p w:rsidR="00FD6864" w:rsidRDefault="00A80123" w:rsidP="00FD6864">
      <w:pPr>
        <w:pStyle w:val="ListParagraph"/>
        <w:numPr>
          <w:ilvl w:val="0"/>
          <w:numId w:val="5"/>
        </w:numPr>
        <w:ind w:left="709" w:hanging="283"/>
        <w:rPr>
          <w:rFonts w:cstheme="minorHAnsi"/>
        </w:rPr>
      </w:pPr>
      <w:r>
        <w:rPr>
          <w:rFonts w:cstheme="minorHAnsi"/>
        </w:rPr>
        <w:t xml:space="preserve">If approved, a permit </w:t>
      </w:r>
      <w:r w:rsidR="00FD6864">
        <w:rPr>
          <w:rFonts w:cstheme="minorHAnsi"/>
        </w:rPr>
        <w:t>approval number (format TBC) shall be automatically generated and inserted into the approval email to be sent to the applicant.</w:t>
      </w:r>
      <w:bookmarkEnd w:id="98"/>
      <w:r w:rsidR="00CC1B81">
        <w:rPr>
          <w:rFonts w:cstheme="minorHAnsi"/>
        </w:rPr>
        <w:br/>
      </w:r>
    </w:p>
    <w:p w:rsidR="00FD6864" w:rsidRDefault="00FD6864" w:rsidP="00FD6864">
      <w:pPr>
        <w:pStyle w:val="ListParagraph"/>
        <w:numPr>
          <w:ilvl w:val="0"/>
          <w:numId w:val="5"/>
        </w:numPr>
        <w:ind w:left="709" w:hanging="283"/>
        <w:rPr>
          <w:rFonts w:cstheme="minorHAnsi"/>
        </w:rPr>
      </w:pPr>
      <w:r>
        <w:rPr>
          <w:rFonts w:cstheme="minorHAnsi"/>
        </w:rPr>
        <w:t>If application is rejected, an email shall be generated to the applicant. The approving officer can enter his comments and reasons for rejection for the applicant to make corrections or provide further information.</w:t>
      </w:r>
    </w:p>
    <w:p w:rsidR="00FD6864" w:rsidRDefault="00FD6864" w:rsidP="00FD6864">
      <w:pPr>
        <w:pStyle w:val="ListParagraph"/>
        <w:ind w:left="709"/>
        <w:rPr>
          <w:rFonts w:cstheme="minorHAnsi"/>
        </w:rPr>
      </w:pPr>
    </w:p>
    <w:p w:rsidR="00FD6864" w:rsidRDefault="00FD6864" w:rsidP="00FD6864">
      <w:pPr>
        <w:pStyle w:val="ListParagraph"/>
        <w:numPr>
          <w:ilvl w:val="0"/>
          <w:numId w:val="5"/>
        </w:numPr>
        <w:ind w:left="709" w:hanging="283"/>
        <w:rPr>
          <w:rFonts w:cstheme="minorHAnsi"/>
        </w:rPr>
      </w:pPr>
      <w:r>
        <w:rPr>
          <w:rFonts w:cstheme="minorHAnsi"/>
        </w:rPr>
        <w:t>For rejected applications, the email template sent to applicant shall have a link to go back to the website to reapply. There will be no charge for first 3 rejections and revisions. After which a new application must be submitted, and online fee paid.</w:t>
      </w:r>
    </w:p>
    <w:p w:rsidR="00FD6864" w:rsidRPr="00FD6864" w:rsidRDefault="00FD6864" w:rsidP="00FD6864">
      <w:pPr>
        <w:pStyle w:val="ListParagraph"/>
        <w:ind w:left="709"/>
        <w:rPr>
          <w:rFonts w:cstheme="minorHAnsi"/>
        </w:rPr>
      </w:pPr>
    </w:p>
    <w:p w:rsidR="00FD6864" w:rsidRDefault="00FD6864" w:rsidP="001918B9">
      <w:pPr>
        <w:pStyle w:val="ListParagraph"/>
        <w:numPr>
          <w:ilvl w:val="0"/>
          <w:numId w:val="5"/>
        </w:numPr>
        <w:ind w:left="709" w:hanging="283"/>
        <w:rPr>
          <w:rFonts w:cstheme="minorHAnsi"/>
        </w:rPr>
      </w:pPr>
      <w:r>
        <w:rPr>
          <w:rFonts w:cstheme="minorHAnsi"/>
        </w:rPr>
        <w:t xml:space="preserve">For revision, applicants </w:t>
      </w:r>
      <w:r w:rsidR="00CC1B81">
        <w:rPr>
          <w:rFonts w:cstheme="minorHAnsi"/>
        </w:rPr>
        <w:t>need</w:t>
      </w:r>
      <w:r>
        <w:rPr>
          <w:rFonts w:cstheme="minorHAnsi"/>
        </w:rPr>
        <w:t xml:space="preserve"> to log-in to their Backoffice dashboard and click on the </w:t>
      </w:r>
      <w:r w:rsidR="00D269CA">
        <w:rPr>
          <w:rFonts w:cstheme="minorHAnsi"/>
        </w:rPr>
        <w:t>permit</w:t>
      </w:r>
      <w:r>
        <w:rPr>
          <w:rFonts w:cstheme="minorHAnsi"/>
        </w:rPr>
        <w:t xml:space="preserve"> application</w:t>
      </w:r>
      <w:r w:rsidR="00D269CA">
        <w:rPr>
          <w:rFonts w:cstheme="minorHAnsi"/>
        </w:rPr>
        <w:t xml:space="preserve"> type</w:t>
      </w:r>
      <w:r>
        <w:rPr>
          <w:rFonts w:cstheme="minorHAnsi"/>
        </w:rPr>
        <w:t xml:space="preserve"> and select “revision” to request a revision. </w:t>
      </w:r>
    </w:p>
    <w:p w:rsidR="00FD6864" w:rsidRPr="00FD6864" w:rsidRDefault="00FD6864" w:rsidP="00FD6864">
      <w:pPr>
        <w:pStyle w:val="ListParagraph"/>
        <w:rPr>
          <w:rFonts w:cstheme="minorHAnsi"/>
        </w:rPr>
      </w:pPr>
    </w:p>
    <w:p w:rsidR="00FD6864" w:rsidRDefault="00FD6864" w:rsidP="001918B9">
      <w:pPr>
        <w:pStyle w:val="ListParagraph"/>
        <w:numPr>
          <w:ilvl w:val="0"/>
          <w:numId w:val="5"/>
        </w:numPr>
        <w:ind w:left="709" w:hanging="283"/>
        <w:rPr>
          <w:rFonts w:cstheme="minorHAnsi"/>
        </w:rPr>
      </w:pPr>
      <w:r>
        <w:rPr>
          <w:rFonts w:cstheme="minorHAnsi"/>
        </w:rPr>
        <w:t xml:space="preserve">The entire application form shall be generated, </w:t>
      </w:r>
      <w:r w:rsidR="00CC1B81">
        <w:rPr>
          <w:rFonts w:cstheme="minorHAnsi"/>
        </w:rPr>
        <w:t xml:space="preserve">after application enters </w:t>
      </w:r>
      <w:r w:rsidR="00D269CA">
        <w:rPr>
          <w:rFonts w:cstheme="minorHAnsi"/>
        </w:rPr>
        <w:t xml:space="preserve">permit number stated in </w:t>
      </w:r>
      <w:hyperlink w:anchor="step_17b" w:history="1">
        <w:r w:rsidRPr="00CC1B81">
          <w:rPr>
            <w:rStyle w:val="Hyperlink"/>
            <w:rFonts w:cstheme="minorHAnsi"/>
          </w:rPr>
          <w:t>step 17.b)</w:t>
        </w:r>
      </w:hyperlink>
      <w:r w:rsidR="00C037D8">
        <w:rPr>
          <w:rFonts w:cstheme="minorHAnsi"/>
        </w:rPr>
        <w:t xml:space="preserve">. once revision information </w:t>
      </w:r>
      <w:r w:rsidR="00CC1B81">
        <w:rPr>
          <w:rFonts w:cstheme="minorHAnsi"/>
        </w:rPr>
        <w:t xml:space="preserve">required in </w:t>
      </w:r>
      <w:r w:rsidR="00C037D8">
        <w:rPr>
          <w:rFonts w:cstheme="minorHAnsi"/>
        </w:rPr>
        <w:t xml:space="preserve">entered, review and submitted, the revision goes back to officer </w:t>
      </w:r>
      <w:r w:rsidR="004D3376">
        <w:rPr>
          <w:rFonts w:cstheme="minorHAnsi"/>
        </w:rPr>
        <w:t>to repeat</w:t>
      </w:r>
      <w:r w:rsidR="00C037D8">
        <w:rPr>
          <w:rFonts w:cstheme="minorHAnsi"/>
        </w:rPr>
        <w:t xml:space="preserve"> </w:t>
      </w:r>
      <w:hyperlink w:anchor="step_19_22" w:history="1">
        <w:r w:rsidR="00C037D8" w:rsidRPr="00D269CA">
          <w:rPr>
            <w:rStyle w:val="Hyperlink"/>
            <w:rFonts w:cstheme="minorHAnsi"/>
          </w:rPr>
          <w:t>step 19) – 22).</w:t>
        </w:r>
      </w:hyperlink>
    </w:p>
    <w:p w:rsidR="00FD6864" w:rsidRPr="00FD6864" w:rsidRDefault="00FD6864" w:rsidP="00FD6864">
      <w:pPr>
        <w:pStyle w:val="ListParagraph"/>
        <w:rPr>
          <w:rFonts w:cstheme="minorHAnsi"/>
        </w:rPr>
      </w:pPr>
    </w:p>
    <w:p w:rsidR="001918B9" w:rsidRDefault="00FD6864" w:rsidP="001918B9">
      <w:pPr>
        <w:pStyle w:val="ListParagraph"/>
        <w:numPr>
          <w:ilvl w:val="0"/>
          <w:numId w:val="5"/>
        </w:numPr>
        <w:ind w:left="709" w:hanging="283"/>
        <w:rPr>
          <w:rFonts w:cstheme="minorHAnsi"/>
        </w:rPr>
      </w:pPr>
      <w:r>
        <w:rPr>
          <w:rFonts w:cstheme="minorHAnsi"/>
        </w:rPr>
        <w:t xml:space="preserve">All </w:t>
      </w:r>
      <w:r w:rsidR="001918B9">
        <w:rPr>
          <w:rFonts w:cstheme="minorHAnsi"/>
        </w:rPr>
        <w:t xml:space="preserve">Application </w:t>
      </w:r>
      <w:r w:rsidR="00C037D8">
        <w:rPr>
          <w:rFonts w:cstheme="minorHAnsi"/>
        </w:rPr>
        <w:t xml:space="preserve">types </w:t>
      </w:r>
      <w:r w:rsidR="00D269CA">
        <w:rPr>
          <w:rFonts w:cstheme="minorHAnsi"/>
        </w:rPr>
        <w:t xml:space="preserve">(over flight and future permits) </w:t>
      </w:r>
      <w:r w:rsidR="001918B9">
        <w:rPr>
          <w:rFonts w:cstheme="minorHAnsi"/>
        </w:rPr>
        <w:t xml:space="preserve">is saved in </w:t>
      </w:r>
      <w:r w:rsidR="00A17130">
        <w:rPr>
          <w:rFonts w:cstheme="minorHAnsi"/>
        </w:rPr>
        <w:t>Backoffice</w:t>
      </w:r>
      <w:r>
        <w:rPr>
          <w:rFonts w:cstheme="minorHAnsi"/>
        </w:rPr>
        <w:t xml:space="preserve"> and data can be exported in .</w:t>
      </w:r>
      <w:proofErr w:type="spellStart"/>
      <w:r>
        <w:rPr>
          <w:rFonts w:cstheme="minorHAnsi"/>
        </w:rPr>
        <w:t>xls</w:t>
      </w:r>
      <w:proofErr w:type="spellEnd"/>
      <w:r>
        <w:rPr>
          <w:rFonts w:cstheme="minorHAnsi"/>
        </w:rPr>
        <w:t xml:space="preserve"> or .csv files by the officer in charge.</w:t>
      </w:r>
    </w:p>
    <w:p w:rsidR="00FD6864" w:rsidRPr="00FD6864" w:rsidRDefault="00FD6864" w:rsidP="00FD6864">
      <w:pPr>
        <w:pStyle w:val="ListParagraph"/>
        <w:rPr>
          <w:rFonts w:cstheme="minorHAnsi"/>
        </w:rPr>
      </w:pPr>
    </w:p>
    <w:p w:rsidR="00FD6864" w:rsidRDefault="00FD6864" w:rsidP="001918B9">
      <w:pPr>
        <w:pStyle w:val="ListParagraph"/>
        <w:numPr>
          <w:ilvl w:val="0"/>
          <w:numId w:val="5"/>
        </w:numPr>
        <w:ind w:left="709" w:hanging="283"/>
        <w:rPr>
          <w:rFonts w:cstheme="minorHAnsi"/>
        </w:rPr>
      </w:pPr>
      <w:r>
        <w:rPr>
          <w:rFonts w:cstheme="minorHAnsi"/>
        </w:rPr>
        <w:t xml:space="preserve"> Similarly, an applicant can log-in and see the progress of approval in his user Backoffice dashboard.</w:t>
      </w:r>
    </w:p>
    <w:p w:rsidR="00FD6864" w:rsidRPr="00FD6864" w:rsidRDefault="00FD6864" w:rsidP="00FD6864">
      <w:pPr>
        <w:pStyle w:val="ListParagraph"/>
        <w:rPr>
          <w:rFonts w:cstheme="minorHAnsi"/>
        </w:rPr>
      </w:pPr>
    </w:p>
    <w:p w:rsidR="00FD6864" w:rsidRDefault="00FD6864" w:rsidP="001918B9">
      <w:pPr>
        <w:pStyle w:val="ListParagraph"/>
        <w:numPr>
          <w:ilvl w:val="0"/>
          <w:numId w:val="5"/>
        </w:numPr>
        <w:ind w:left="709" w:hanging="283"/>
        <w:rPr>
          <w:rFonts w:cstheme="minorHAnsi"/>
        </w:rPr>
      </w:pPr>
      <w:r>
        <w:rPr>
          <w:rFonts w:cstheme="minorHAnsi"/>
        </w:rPr>
        <w:t xml:space="preserve"> Each application shall have its individual progress bar, for the user and administrator. </w:t>
      </w:r>
    </w:p>
    <w:p w:rsidR="00C037D8" w:rsidRPr="00C037D8" w:rsidRDefault="00C037D8" w:rsidP="00C037D8">
      <w:pPr>
        <w:pStyle w:val="ListParagraph"/>
        <w:rPr>
          <w:rFonts w:cstheme="minorHAnsi"/>
        </w:rPr>
      </w:pPr>
    </w:p>
    <w:p w:rsidR="00C037D8" w:rsidRPr="001F4617" w:rsidRDefault="00C037D8" w:rsidP="00C037D8">
      <w:pPr>
        <w:pStyle w:val="ListParagraph"/>
        <w:numPr>
          <w:ilvl w:val="0"/>
          <w:numId w:val="5"/>
        </w:numPr>
        <w:rPr>
          <w:rFonts w:cstheme="minorHAnsi"/>
        </w:rPr>
      </w:pPr>
      <w:r>
        <w:rPr>
          <w:rFonts w:cstheme="minorHAnsi"/>
        </w:rPr>
        <w:t xml:space="preserve">For future permit types reference </w:t>
      </w:r>
      <w:hyperlink w:anchor="step2" w:history="1">
        <w:r w:rsidRPr="00D269CA">
          <w:rPr>
            <w:rStyle w:val="Hyperlink"/>
            <w:rFonts w:cstheme="minorHAnsi"/>
          </w:rPr>
          <w:t>point. #2</w:t>
        </w:r>
      </w:hyperlink>
      <w:r>
        <w:rPr>
          <w:rFonts w:cstheme="minorHAnsi"/>
        </w:rPr>
        <w:t xml:space="preserve"> will require integration to DMS since some permit applications require one or two additional divisions to approve. Thus, a</w:t>
      </w:r>
      <w:r w:rsidR="00D269CA">
        <w:rPr>
          <w:rFonts w:cstheme="minorHAnsi"/>
        </w:rPr>
        <w:t xml:space="preserve"> completed </w:t>
      </w:r>
      <w:r>
        <w:rPr>
          <w:rFonts w:cstheme="minorHAnsi"/>
        </w:rPr>
        <w:t xml:space="preserve">application will be directing sent to the respective division where the </w:t>
      </w:r>
      <w:r>
        <w:rPr>
          <w:rFonts w:cstheme="minorHAnsi"/>
        </w:rPr>
        <w:lastRenderedPageBreak/>
        <w:t>internal process flow is as described under “</w:t>
      </w:r>
      <w:hyperlink w:anchor="dms" w:history="1">
        <w:r w:rsidRPr="00D269CA">
          <w:rPr>
            <w:rStyle w:val="Hyperlink"/>
            <w:rFonts w:cstheme="minorHAnsi"/>
          </w:rPr>
          <w:t>Document Management System (DMS) Requirements</w:t>
        </w:r>
      </w:hyperlink>
      <w:r>
        <w:rPr>
          <w:rFonts w:cstheme="minorHAnsi"/>
        </w:rPr>
        <w:t>”</w:t>
      </w:r>
    </w:p>
    <w:p w:rsidR="003542C4" w:rsidRDefault="003542C4" w:rsidP="003542C4">
      <w:pPr>
        <w:pStyle w:val="ListParagraph"/>
        <w:ind w:left="1440"/>
        <w:jc w:val="both"/>
        <w:rPr>
          <w:rFonts w:cstheme="minorHAnsi"/>
        </w:rPr>
      </w:pPr>
    </w:p>
    <w:p w:rsidR="004D3376" w:rsidRPr="004D3376" w:rsidRDefault="004D3376" w:rsidP="004D3376">
      <w:pPr>
        <w:pStyle w:val="ListParagraph"/>
        <w:ind w:left="1440"/>
        <w:jc w:val="center"/>
        <w:rPr>
          <w:rFonts w:cstheme="minorHAnsi"/>
          <w:b/>
        </w:rPr>
      </w:pPr>
      <w:r w:rsidRPr="004D3376">
        <w:rPr>
          <w:rFonts w:cstheme="minorHAnsi"/>
          <w:b/>
        </w:rPr>
        <w:t>*End*</w:t>
      </w:r>
    </w:p>
    <w:sectPr w:rsidR="004D3376" w:rsidRPr="004D3376" w:rsidSect="00D6723C">
      <w:pgSz w:w="11906" w:h="16838" w:code="9"/>
      <w:pgMar w:top="1440" w:right="1440" w:bottom="1440" w:left="184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4C5" w:rsidRDefault="002064C5" w:rsidP="00D833B5">
      <w:pPr>
        <w:spacing w:after="0" w:line="240" w:lineRule="auto"/>
      </w:pPr>
      <w:r>
        <w:separator/>
      </w:r>
    </w:p>
  </w:endnote>
  <w:endnote w:type="continuationSeparator" w:id="0">
    <w:p w:rsidR="002064C5" w:rsidRDefault="002064C5" w:rsidP="00D83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9136708"/>
      <w:docPartObj>
        <w:docPartGallery w:val="Page Numbers (Bottom of Page)"/>
        <w:docPartUnique/>
      </w:docPartObj>
    </w:sdtPr>
    <w:sdtEndPr>
      <w:rPr>
        <w:color w:val="7F7F7F" w:themeColor="background1" w:themeShade="7F"/>
        <w:spacing w:val="60"/>
        <w:sz w:val="18"/>
        <w:szCs w:val="18"/>
      </w:rPr>
    </w:sdtEndPr>
    <w:sdtContent>
      <w:p w:rsidR="00FD6864" w:rsidRPr="00D833B5" w:rsidRDefault="00FD6864">
        <w:pPr>
          <w:pStyle w:val="Footer"/>
          <w:pBdr>
            <w:top w:val="single" w:sz="4" w:space="1" w:color="D9D9D9" w:themeColor="background1" w:themeShade="D9"/>
          </w:pBdr>
          <w:rPr>
            <w:b/>
            <w:bCs/>
            <w:sz w:val="18"/>
            <w:szCs w:val="18"/>
          </w:rPr>
        </w:pPr>
        <w:r w:rsidRPr="00D833B5">
          <w:rPr>
            <w:sz w:val="18"/>
            <w:szCs w:val="18"/>
          </w:rPr>
          <w:fldChar w:fldCharType="begin"/>
        </w:r>
        <w:r w:rsidRPr="00D833B5">
          <w:rPr>
            <w:sz w:val="18"/>
            <w:szCs w:val="18"/>
          </w:rPr>
          <w:instrText xml:space="preserve"> PAGE   \* MERGEFORMAT </w:instrText>
        </w:r>
        <w:r w:rsidRPr="00D833B5">
          <w:rPr>
            <w:sz w:val="18"/>
            <w:szCs w:val="18"/>
          </w:rPr>
          <w:fldChar w:fldCharType="separate"/>
        </w:r>
        <w:r w:rsidR="001D39C1" w:rsidRPr="001D39C1">
          <w:rPr>
            <w:b/>
            <w:bCs/>
            <w:noProof/>
            <w:sz w:val="18"/>
            <w:szCs w:val="18"/>
          </w:rPr>
          <w:t>9</w:t>
        </w:r>
        <w:r w:rsidRPr="00D833B5">
          <w:rPr>
            <w:b/>
            <w:bCs/>
            <w:noProof/>
            <w:sz w:val="18"/>
            <w:szCs w:val="18"/>
          </w:rPr>
          <w:fldChar w:fldCharType="end"/>
        </w:r>
        <w:r w:rsidRPr="00D833B5">
          <w:rPr>
            <w:b/>
            <w:bCs/>
            <w:sz w:val="18"/>
            <w:szCs w:val="18"/>
          </w:rPr>
          <w:t xml:space="preserve"> | </w:t>
        </w:r>
        <w:r w:rsidRPr="00D833B5">
          <w:rPr>
            <w:color w:val="7F7F7F" w:themeColor="background1" w:themeShade="7F"/>
            <w:spacing w:val="60"/>
            <w:sz w:val="18"/>
            <w:szCs w:val="18"/>
          </w:rPr>
          <w:t>Page</w:t>
        </w:r>
      </w:p>
    </w:sdtContent>
  </w:sdt>
  <w:p w:rsidR="00FD6864" w:rsidRDefault="00FD6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4C5" w:rsidRDefault="002064C5" w:rsidP="00D833B5">
      <w:pPr>
        <w:spacing w:after="0" w:line="240" w:lineRule="auto"/>
      </w:pPr>
      <w:r>
        <w:separator/>
      </w:r>
    </w:p>
  </w:footnote>
  <w:footnote w:type="continuationSeparator" w:id="0">
    <w:p w:rsidR="002064C5" w:rsidRDefault="002064C5" w:rsidP="00D83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B2990"/>
    <w:multiLevelType w:val="hybridMultilevel"/>
    <w:tmpl w:val="7AAA391A"/>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1494A60"/>
    <w:multiLevelType w:val="hybridMultilevel"/>
    <w:tmpl w:val="1B4ED7B6"/>
    <w:lvl w:ilvl="0" w:tplc="4C36414A">
      <w:start w:val="17"/>
      <w:numFmt w:val="lowerLetter"/>
      <w:lvlText w:val="%1."/>
      <w:lvlJc w:val="left"/>
      <w:pPr>
        <w:ind w:left="1800" w:hanging="360"/>
      </w:pPr>
      <w:rPr>
        <w:rFonts w:hint="default"/>
      </w:rPr>
    </w:lvl>
    <w:lvl w:ilvl="1" w:tplc="48090019">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 w15:restartNumberingAfterBreak="0">
    <w:nsid w:val="51544F28"/>
    <w:multiLevelType w:val="hybridMultilevel"/>
    <w:tmpl w:val="722677C0"/>
    <w:lvl w:ilvl="0" w:tplc="4809001B">
      <w:start w:val="1"/>
      <w:numFmt w:val="lowerRoman"/>
      <w:lvlText w:val="%1."/>
      <w:lvlJc w:val="righ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3FE6BE3"/>
    <w:multiLevelType w:val="hybridMultilevel"/>
    <w:tmpl w:val="290AEDA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FCF2577"/>
    <w:multiLevelType w:val="hybridMultilevel"/>
    <w:tmpl w:val="B9DE28A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40A6E57"/>
    <w:multiLevelType w:val="hybridMultilevel"/>
    <w:tmpl w:val="A4B65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721531"/>
    <w:multiLevelType w:val="hybridMultilevel"/>
    <w:tmpl w:val="0C8A5316"/>
    <w:lvl w:ilvl="0" w:tplc="CFDA7654">
      <w:start w:val="10"/>
      <w:numFmt w:val="lowerLetter"/>
      <w:lvlText w:val="%1."/>
      <w:lvlJc w:val="left"/>
      <w:pPr>
        <w:ind w:left="1800" w:hanging="360"/>
      </w:pPr>
      <w:rPr>
        <w:rFonts w:hint="default"/>
        <w:u w:val="none"/>
      </w:rPr>
    </w:lvl>
    <w:lvl w:ilvl="1" w:tplc="48090019">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num w:numId="1">
    <w:abstractNumId w:val="3"/>
  </w:num>
  <w:num w:numId="2">
    <w:abstractNumId w:val="4"/>
  </w:num>
  <w:num w:numId="3">
    <w:abstractNumId w:val="2"/>
  </w:num>
  <w:num w:numId="4">
    <w:abstractNumId w:val="6"/>
  </w:num>
  <w:num w:numId="5">
    <w:abstractNumId w:val="0"/>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e Sergi Junn Yeow">
    <w15:presenceInfo w15:providerId="Windows Live" w15:userId="15f587173063cf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readOnly" w:enforcement="1" w:cryptProviderType="rsaAES" w:cryptAlgorithmClass="hash" w:cryptAlgorithmType="typeAny" w:cryptAlgorithmSid="14" w:cryptSpinCount="100000" w:hash="DmNAloMJlTtkQF0ygSH5J1+6CWJ4iTKrUvtzxAjTIxLkTWkUr6H7pgFzSPGYxfU/3qkAHIOEdB4lVAIsQndd1w==" w:salt="NxmhGHoGHQ4aPi9POL2JjA=="/>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21"/>
    <w:rsid w:val="00030853"/>
    <w:rsid w:val="00081E19"/>
    <w:rsid w:val="00090878"/>
    <w:rsid w:val="000A39BC"/>
    <w:rsid w:val="000A4C62"/>
    <w:rsid w:val="000E3E9B"/>
    <w:rsid w:val="000F74E4"/>
    <w:rsid w:val="00121C7E"/>
    <w:rsid w:val="00144FD9"/>
    <w:rsid w:val="00146DD7"/>
    <w:rsid w:val="00172F99"/>
    <w:rsid w:val="0018431E"/>
    <w:rsid w:val="001918B9"/>
    <w:rsid w:val="001A5D60"/>
    <w:rsid w:val="001D00EA"/>
    <w:rsid w:val="001D39C1"/>
    <w:rsid w:val="001D636A"/>
    <w:rsid w:val="001F4617"/>
    <w:rsid w:val="001F59FE"/>
    <w:rsid w:val="002030CB"/>
    <w:rsid w:val="002064C5"/>
    <w:rsid w:val="00220422"/>
    <w:rsid w:val="0022472C"/>
    <w:rsid w:val="0024703F"/>
    <w:rsid w:val="00260C6E"/>
    <w:rsid w:val="002631B1"/>
    <w:rsid w:val="002644CD"/>
    <w:rsid w:val="00271021"/>
    <w:rsid w:val="002779A8"/>
    <w:rsid w:val="002E4782"/>
    <w:rsid w:val="00302E99"/>
    <w:rsid w:val="003542C4"/>
    <w:rsid w:val="00357669"/>
    <w:rsid w:val="003A16ED"/>
    <w:rsid w:val="003A50FA"/>
    <w:rsid w:val="003A6B7F"/>
    <w:rsid w:val="003C31FC"/>
    <w:rsid w:val="003C7B8F"/>
    <w:rsid w:val="003F33F9"/>
    <w:rsid w:val="0040607F"/>
    <w:rsid w:val="00496983"/>
    <w:rsid w:val="004B2C49"/>
    <w:rsid w:val="004B39F4"/>
    <w:rsid w:val="004D3376"/>
    <w:rsid w:val="004D4662"/>
    <w:rsid w:val="004E4C67"/>
    <w:rsid w:val="004E56DB"/>
    <w:rsid w:val="005A6EC8"/>
    <w:rsid w:val="005E5662"/>
    <w:rsid w:val="0060452E"/>
    <w:rsid w:val="0063427C"/>
    <w:rsid w:val="006755E8"/>
    <w:rsid w:val="006875D5"/>
    <w:rsid w:val="00705FF5"/>
    <w:rsid w:val="00713EEF"/>
    <w:rsid w:val="0071618A"/>
    <w:rsid w:val="00731523"/>
    <w:rsid w:val="00746E84"/>
    <w:rsid w:val="007D00D2"/>
    <w:rsid w:val="0087535A"/>
    <w:rsid w:val="008A2F9B"/>
    <w:rsid w:val="008B0C67"/>
    <w:rsid w:val="008B4A1D"/>
    <w:rsid w:val="00914321"/>
    <w:rsid w:val="00917DA6"/>
    <w:rsid w:val="00986D1F"/>
    <w:rsid w:val="009A4E4B"/>
    <w:rsid w:val="009C6214"/>
    <w:rsid w:val="00A17130"/>
    <w:rsid w:val="00A41C85"/>
    <w:rsid w:val="00A80123"/>
    <w:rsid w:val="00A92570"/>
    <w:rsid w:val="00A96B28"/>
    <w:rsid w:val="00AA67B6"/>
    <w:rsid w:val="00AC13C6"/>
    <w:rsid w:val="00AE1037"/>
    <w:rsid w:val="00AF28E3"/>
    <w:rsid w:val="00AF4FA0"/>
    <w:rsid w:val="00B02B72"/>
    <w:rsid w:val="00B04692"/>
    <w:rsid w:val="00B90428"/>
    <w:rsid w:val="00B93FD6"/>
    <w:rsid w:val="00BC0AAA"/>
    <w:rsid w:val="00BC2EA5"/>
    <w:rsid w:val="00BC6BC5"/>
    <w:rsid w:val="00BD04D6"/>
    <w:rsid w:val="00C037D8"/>
    <w:rsid w:val="00C2361D"/>
    <w:rsid w:val="00C41AAB"/>
    <w:rsid w:val="00C71318"/>
    <w:rsid w:val="00C76F6A"/>
    <w:rsid w:val="00CC1B81"/>
    <w:rsid w:val="00CC341F"/>
    <w:rsid w:val="00CE04A5"/>
    <w:rsid w:val="00D23C1B"/>
    <w:rsid w:val="00D25800"/>
    <w:rsid w:val="00D269CA"/>
    <w:rsid w:val="00D54AA4"/>
    <w:rsid w:val="00D60A23"/>
    <w:rsid w:val="00D6723C"/>
    <w:rsid w:val="00D833B5"/>
    <w:rsid w:val="00DB319A"/>
    <w:rsid w:val="00DE14B5"/>
    <w:rsid w:val="00DE1C07"/>
    <w:rsid w:val="00DE4048"/>
    <w:rsid w:val="00E52CEF"/>
    <w:rsid w:val="00E55E19"/>
    <w:rsid w:val="00E60738"/>
    <w:rsid w:val="00E77EA4"/>
    <w:rsid w:val="00E812DB"/>
    <w:rsid w:val="00EC0966"/>
    <w:rsid w:val="00EE7137"/>
    <w:rsid w:val="00F247AF"/>
    <w:rsid w:val="00F42E95"/>
    <w:rsid w:val="00F97C4F"/>
    <w:rsid w:val="00FA0433"/>
    <w:rsid w:val="00FA6283"/>
    <w:rsid w:val="00FA6F8F"/>
    <w:rsid w:val="00FD6864"/>
    <w:rsid w:val="00FF30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09163-D10D-46C5-969C-59154C81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3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F99"/>
    <w:pPr>
      <w:ind w:left="720"/>
      <w:contextualSpacing/>
    </w:pPr>
  </w:style>
  <w:style w:type="paragraph" w:styleId="Header">
    <w:name w:val="header"/>
    <w:basedOn w:val="Normal"/>
    <w:link w:val="HeaderChar"/>
    <w:uiPriority w:val="99"/>
    <w:unhideWhenUsed/>
    <w:rsid w:val="00D833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3B5"/>
  </w:style>
  <w:style w:type="paragraph" w:styleId="Footer">
    <w:name w:val="footer"/>
    <w:basedOn w:val="Normal"/>
    <w:link w:val="FooterChar"/>
    <w:uiPriority w:val="99"/>
    <w:unhideWhenUsed/>
    <w:rsid w:val="00D833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3B5"/>
  </w:style>
  <w:style w:type="character" w:styleId="Hyperlink">
    <w:name w:val="Hyperlink"/>
    <w:basedOn w:val="DefaultParagraphFont"/>
    <w:uiPriority w:val="99"/>
    <w:unhideWhenUsed/>
    <w:rsid w:val="00EC0966"/>
    <w:rPr>
      <w:color w:val="0563C1" w:themeColor="hyperlink"/>
      <w:u w:val="single"/>
    </w:rPr>
  </w:style>
  <w:style w:type="character" w:styleId="UnresolvedMention">
    <w:name w:val="Unresolved Mention"/>
    <w:basedOn w:val="DefaultParagraphFont"/>
    <w:uiPriority w:val="99"/>
    <w:semiHidden/>
    <w:unhideWhenUsed/>
    <w:rsid w:val="00EC0966"/>
    <w:rPr>
      <w:color w:val="808080"/>
      <w:shd w:val="clear" w:color="auto" w:fill="E6E6E6"/>
    </w:rPr>
  </w:style>
  <w:style w:type="character" w:styleId="FollowedHyperlink">
    <w:name w:val="FollowedHyperlink"/>
    <w:basedOn w:val="DefaultParagraphFont"/>
    <w:uiPriority w:val="99"/>
    <w:semiHidden/>
    <w:unhideWhenUsed/>
    <w:rsid w:val="00EC09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7C62F-A198-4462-9D2F-675859BEF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10</Pages>
  <Words>2448</Words>
  <Characters>13959</Characters>
  <Application>Microsoft Office Word</Application>
  <DocSecurity>8</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Sergi Junn Yeow</dc:creator>
  <cp:keywords/>
  <dc:description/>
  <cp:lastModifiedBy>Chee Sergi Junn Yeow</cp:lastModifiedBy>
  <cp:revision>24</cp:revision>
  <dcterms:created xsi:type="dcterms:W3CDTF">2017-12-09T11:15:00Z</dcterms:created>
  <dcterms:modified xsi:type="dcterms:W3CDTF">2017-12-18T14:38:00Z</dcterms:modified>
</cp:coreProperties>
</file>